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CC9" w:rsidRPr="008B6A97" w:rsidRDefault="00C91CC9">
      <w:pPr>
        <w:pStyle w:val="Title"/>
      </w:pPr>
    </w:p>
    <w:p w:rsidR="00C91CC9" w:rsidRPr="008B6A97" w:rsidRDefault="00C91CC9">
      <w:pPr>
        <w:pStyle w:val="Title"/>
      </w:pPr>
      <w:r w:rsidRPr="008B6A97">
        <w:t>TOSS-UP</w:t>
      </w:r>
    </w:p>
    <w:p w:rsidR="00C91CC9" w:rsidRPr="008B6A97" w:rsidRDefault="00C91CC9"/>
    <w:p w:rsidR="00C91CC9" w:rsidRPr="00E041D2" w:rsidRDefault="00C91CC9">
      <w:r w:rsidRPr="008B6A97">
        <w:t xml:space="preserve">1)  CHEMISTRY  </w:t>
      </w:r>
      <w:r w:rsidR="00C62311" w:rsidRPr="008B6A97">
        <w:rPr>
          <w:i/>
        </w:rPr>
        <w:t>Short Answer</w:t>
      </w:r>
      <w:r w:rsidRPr="008B6A97">
        <w:rPr>
          <w:i/>
        </w:rPr>
        <w:t xml:space="preserve">  </w:t>
      </w:r>
      <w:r w:rsidR="00E041D2">
        <w:t>The concept of absolute zero was established from extrapolation using which gas law?</w:t>
      </w:r>
    </w:p>
    <w:p w:rsidR="00C91CC9" w:rsidRPr="008B6A97" w:rsidRDefault="00C91CC9"/>
    <w:p w:rsidR="00C91CC9" w:rsidRPr="008B6A97" w:rsidRDefault="00C91CC9">
      <w:r w:rsidRPr="008B6A97">
        <w:t xml:space="preserve">ANSWER:  </w:t>
      </w:r>
      <w:r w:rsidR="00E041D2">
        <w:t>CHARLES LAW</w:t>
      </w:r>
    </w:p>
    <w:p w:rsidR="00C91CC9" w:rsidRPr="008B6A97" w:rsidRDefault="00C91CC9"/>
    <w:p w:rsidR="00C91CC9" w:rsidRPr="008B6A97" w:rsidRDefault="00C91CC9">
      <w:pPr>
        <w:pStyle w:val="Heading1"/>
      </w:pPr>
      <w:r w:rsidRPr="008B6A97">
        <w:t>BONUS</w:t>
      </w:r>
    </w:p>
    <w:p w:rsidR="00C91CC9" w:rsidRPr="008B6A97" w:rsidRDefault="00C91CC9"/>
    <w:p w:rsidR="00C91CC9" w:rsidRPr="008B6A97" w:rsidRDefault="00C91CC9">
      <w:pPr>
        <w:tabs>
          <w:tab w:val="decimal" w:pos="-1440"/>
        </w:tabs>
      </w:pPr>
      <w:r w:rsidRPr="008B6A97">
        <w:t xml:space="preserve">1)  CHEMISTRY  </w:t>
      </w:r>
      <w:r w:rsidR="009F56F8" w:rsidRPr="008B6A97">
        <w:rPr>
          <w:i/>
        </w:rPr>
        <w:t>Multiple Choice</w:t>
      </w:r>
      <w:r w:rsidRPr="008B6A97">
        <w:rPr>
          <w:i/>
        </w:rPr>
        <w:t xml:space="preserve">  </w:t>
      </w:r>
      <w:r w:rsidR="00E041D2">
        <w:t>If the distance between two dipoles is tripled, by what factor does the attraction between them decrease?</w:t>
      </w:r>
      <w:r w:rsidR="005A284D" w:rsidRPr="008B6A97">
        <w:t>:</w:t>
      </w:r>
    </w:p>
    <w:p w:rsidR="009F56F8" w:rsidRPr="008B6A97" w:rsidRDefault="009F56F8">
      <w:pPr>
        <w:tabs>
          <w:tab w:val="decimal" w:pos="-1440"/>
        </w:tabs>
      </w:pPr>
    </w:p>
    <w:p w:rsidR="009F56F8" w:rsidRPr="008B6A97" w:rsidRDefault="009F56F8" w:rsidP="009F56F8">
      <w:r w:rsidRPr="008B6A97">
        <w:t xml:space="preserve">W)  </w:t>
      </w:r>
      <w:r w:rsidR="00E041D2">
        <w:t>3 times</w:t>
      </w:r>
    </w:p>
    <w:p w:rsidR="009F56F8" w:rsidRPr="008B6A97" w:rsidRDefault="009F56F8" w:rsidP="009F56F8">
      <w:r w:rsidRPr="008B6A97">
        <w:t xml:space="preserve">X)  </w:t>
      </w:r>
      <w:r w:rsidR="00E041D2">
        <w:t>9 times</w:t>
      </w:r>
    </w:p>
    <w:p w:rsidR="00820EE5" w:rsidRDefault="00CF4E19" w:rsidP="009F56F8">
      <w:r w:rsidRPr="008B6A97">
        <w:t xml:space="preserve">Y) </w:t>
      </w:r>
      <w:r w:rsidR="00E041D2">
        <w:t>12 times</w:t>
      </w:r>
      <w:r w:rsidR="00820EE5" w:rsidRPr="008B6A97">
        <w:t xml:space="preserve"> </w:t>
      </w:r>
    </w:p>
    <w:p w:rsidR="00C91CC9" w:rsidRDefault="009F56F8" w:rsidP="00820EE5">
      <w:r w:rsidRPr="008B6A97">
        <w:t xml:space="preserve">Z)  </w:t>
      </w:r>
      <w:r w:rsidR="00E041D2">
        <w:t>27 times</w:t>
      </w:r>
    </w:p>
    <w:p w:rsidR="004C0B7C" w:rsidRPr="008B6A97" w:rsidRDefault="004C0B7C" w:rsidP="00820EE5"/>
    <w:p w:rsidR="004C0B7C" w:rsidRPr="008B6A97" w:rsidRDefault="00C91CC9">
      <w:r w:rsidRPr="008B6A97">
        <w:t xml:space="preserve">ANSWER:  </w:t>
      </w:r>
      <w:r w:rsidR="00911391">
        <w:rPr>
          <w:noProof/>
        </w:rPr>
        <w:pict>
          <v:line id="_x0000_s1026" style="position:absolute;z-index:251652096;mso-position-horizontal-relative:text;mso-position-vertical-relative:text" from="32.4pt,12.6pt" to="392.4pt,12.6pt" o:allowincell="f"/>
        </w:pict>
      </w:r>
      <w:r w:rsidR="00820EE5">
        <w:t>Z)</w:t>
      </w:r>
      <w:r w:rsidR="00820EE5" w:rsidRPr="00820EE5">
        <w:t xml:space="preserve"> </w:t>
      </w:r>
      <w:r w:rsidR="00E041D2">
        <w:t>27 TIMES</w:t>
      </w:r>
    </w:p>
    <w:p w:rsidR="00C91CC9" w:rsidRPr="008B6A97" w:rsidRDefault="00C91CC9"/>
    <w:p w:rsidR="00C91CC9" w:rsidRPr="008B6A97" w:rsidRDefault="00C91CC9">
      <w:pPr>
        <w:pStyle w:val="Heading1"/>
      </w:pPr>
      <w:r w:rsidRPr="008B6A97">
        <w:t>TOSS-UP</w:t>
      </w:r>
    </w:p>
    <w:p w:rsidR="00C91CC9" w:rsidRPr="008B6A97" w:rsidRDefault="00C91CC9"/>
    <w:p w:rsidR="00C91CC9" w:rsidRPr="008B6A97" w:rsidRDefault="00C91CC9">
      <w:r w:rsidRPr="008B6A97">
        <w:t xml:space="preserve">2)  PHYSICS  </w:t>
      </w:r>
      <w:r w:rsidRPr="008B6A97">
        <w:rPr>
          <w:i/>
        </w:rPr>
        <w:t xml:space="preserve">Short Answer  </w:t>
      </w:r>
      <w:r w:rsidR="006A4AC1">
        <w:t>Which famous scientist is known for discovering curium, fermium, and einsteinium</w:t>
      </w:r>
      <w:r w:rsidR="00820EE5">
        <w:t xml:space="preserve">? </w:t>
      </w:r>
    </w:p>
    <w:p w:rsidR="00C91CC9" w:rsidRPr="008B6A97" w:rsidRDefault="00C91CC9"/>
    <w:p w:rsidR="00C91CC9" w:rsidRPr="008B6A97" w:rsidRDefault="00C91CC9">
      <w:r w:rsidRPr="008B6A97">
        <w:t xml:space="preserve">ANSWER:  </w:t>
      </w:r>
      <w:r w:rsidR="006A4AC1">
        <w:t>GLENN SEABORG (Accept: SEABORG)</w:t>
      </w:r>
    </w:p>
    <w:p w:rsidR="00C91CC9" w:rsidRPr="008B6A97" w:rsidRDefault="00C91CC9"/>
    <w:p w:rsidR="00C91CC9" w:rsidRPr="008B6A97" w:rsidRDefault="00C91CC9">
      <w:pPr>
        <w:pStyle w:val="Heading1"/>
      </w:pPr>
      <w:r w:rsidRPr="008B6A97">
        <w:t>BONUS</w:t>
      </w:r>
    </w:p>
    <w:p w:rsidR="00C91CC9" w:rsidRPr="008B6A97" w:rsidRDefault="00C91CC9"/>
    <w:p w:rsidR="00C91CC9" w:rsidRPr="008B6A97" w:rsidRDefault="00C91CC9">
      <w:r w:rsidRPr="008B6A97">
        <w:t xml:space="preserve">2)  PHYSICS  </w:t>
      </w:r>
      <w:r w:rsidR="00B67483" w:rsidRPr="008B6A97">
        <w:rPr>
          <w:i/>
        </w:rPr>
        <w:t>Short Answer</w:t>
      </w:r>
      <w:r w:rsidRPr="008B6A97">
        <w:rPr>
          <w:i/>
        </w:rPr>
        <w:t xml:space="preserve">  </w:t>
      </w:r>
      <w:r w:rsidR="006A4AC1">
        <w:t>Name this system of mechanics, proposed in 1833, that arose from Langrangian mechanics and provided a new and equivalent way of looking at classical mechanics that provided deeper insights, allowing for a connection between classical mechanics and quantum mechanics?</w:t>
      </w:r>
    </w:p>
    <w:p w:rsidR="00C91CC9" w:rsidRPr="008B6A97" w:rsidRDefault="00C91CC9"/>
    <w:p w:rsidR="00C91CC9" w:rsidRPr="008B6A97" w:rsidRDefault="00C91CC9">
      <w:r w:rsidRPr="008B6A97">
        <w:t xml:space="preserve">ANSWER:  </w:t>
      </w:r>
      <w:r w:rsidR="006A4AC1">
        <w:t>HAMILTONIAN MECHANICS</w:t>
      </w:r>
    </w:p>
    <w:p w:rsidR="00C91CC9" w:rsidRPr="008B6A97" w:rsidRDefault="00C91CC9"/>
    <w:p w:rsidR="00C91CC9" w:rsidRPr="008B6A97" w:rsidRDefault="00C91CC9">
      <w:pPr>
        <w:jc w:val="center"/>
        <w:rPr>
          <w:b/>
        </w:rPr>
      </w:pPr>
      <w:r w:rsidRPr="008B6A97">
        <w:br w:type="page"/>
      </w:r>
      <w:r w:rsidRPr="008B6A97">
        <w:rPr>
          <w:b/>
        </w:rPr>
        <w:lastRenderedPageBreak/>
        <w:t>TOSS-UP</w:t>
      </w:r>
    </w:p>
    <w:p w:rsidR="00C91CC9" w:rsidRPr="008B6A97" w:rsidRDefault="00C91CC9"/>
    <w:p w:rsidR="00C91CC9" w:rsidRPr="008B6A97" w:rsidRDefault="00C91CC9">
      <w:r w:rsidRPr="008B6A97">
        <w:t xml:space="preserve">3)  BIOLOGY  </w:t>
      </w:r>
      <w:r w:rsidR="00B67483" w:rsidRPr="008B6A97">
        <w:rPr>
          <w:i/>
        </w:rPr>
        <w:t>Short Answer</w:t>
      </w:r>
      <w:r w:rsidRPr="008B6A97">
        <w:t xml:space="preserve">  </w:t>
      </w:r>
      <w:r w:rsidR="006A4AC1">
        <w:t>When genes undergo duplication and then accumulate so many mutations that they become inactive</w:t>
      </w:r>
      <w:r w:rsidR="004C0B7C">
        <w:t>, they are called what</w:t>
      </w:r>
      <w:r w:rsidR="006A4AC1">
        <w:t>?</w:t>
      </w:r>
    </w:p>
    <w:p w:rsidR="00C91CC9" w:rsidRPr="008B6A97" w:rsidRDefault="00C91CC9"/>
    <w:p w:rsidR="00C91CC9" w:rsidRPr="008B6A97" w:rsidRDefault="00C91CC9">
      <w:r w:rsidRPr="008B6A97">
        <w:t xml:space="preserve">ANSWER:  </w:t>
      </w:r>
      <w:r w:rsidR="006A4AC1">
        <w:t>PSUEDOGENES</w:t>
      </w:r>
    </w:p>
    <w:p w:rsidR="00C91CC9" w:rsidRPr="008B6A97" w:rsidRDefault="00C91CC9">
      <w:r w:rsidRPr="008B6A97">
        <w:t xml:space="preserve">  </w:t>
      </w:r>
    </w:p>
    <w:p w:rsidR="00C91CC9" w:rsidRPr="008B6A97" w:rsidRDefault="00C91CC9">
      <w:pPr>
        <w:pStyle w:val="Heading1"/>
      </w:pPr>
      <w:r w:rsidRPr="008B6A97">
        <w:t>BONUS</w:t>
      </w:r>
    </w:p>
    <w:p w:rsidR="00C91CC9" w:rsidRPr="008B6A97" w:rsidRDefault="00C91CC9"/>
    <w:p w:rsidR="00C91CC9" w:rsidRPr="008B6A97" w:rsidRDefault="00C91CC9">
      <w:r w:rsidRPr="008B6A97">
        <w:t xml:space="preserve">3)  BIOLOGY  </w:t>
      </w:r>
      <w:r w:rsidRPr="008B6A97">
        <w:rPr>
          <w:i/>
        </w:rPr>
        <w:t>Short Answer</w:t>
      </w:r>
      <w:r w:rsidRPr="008B6A97">
        <w:t xml:space="preserve">  </w:t>
      </w:r>
      <w:r w:rsidR="00494AB2">
        <w:t>Which type of gene is commonly known as a “selfish gene” and functions by being reverse transcribed back into the genome</w:t>
      </w:r>
      <w:r w:rsidR="00C15086">
        <w:t>?</w:t>
      </w:r>
    </w:p>
    <w:p w:rsidR="00C91CC9" w:rsidRPr="008B6A97" w:rsidRDefault="00C91CC9"/>
    <w:p w:rsidR="00C91CC9" w:rsidRPr="008B6A97" w:rsidRDefault="00C91CC9">
      <w:r w:rsidRPr="008B6A97">
        <w:t>ANSWER</w:t>
      </w:r>
      <w:r w:rsidR="00C15086">
        <w:t xml:space="preserve">: </w:t>
      </w:r>
      <w:r w:rsidR="00494AB2">
        <w:t>RETROTRANSPOSON</w:t>
      </w:r>
    </w:p>
    <w:p w:rsidR="00C91CC9" w:rsidRPr="008B6A97" w:rsidRDefault="00911391">
      <w:r>
        <w:rPr>
          <w:noProof/>
        </w:rPr>
        <w:pict>
          <v:line id="_x0000_s1027" style="position:absolute;z-index:251653120" from="32.4pt,11.4pt" to="392.4pt,11.4pt" o:allowincell="f"/>
        </w:pict>
      </w:r>
      <w:r w:rsidR="00C91CC9" w:rsidRPr="008B6A97">
        <w:tab/>
      </w:r>
    </w:p>
    <w:p w:rsidR="00C91CC9" w:rsidRPr="008B6A97" w:rsidRDefault="00C91CC9"/>
    <w:p w:rsidR="00C91CC9" w:rsidRPr="008B6A97" w:rsidRDefault="00C91CC9">
      <w:pPr>
        <w:pStyle w:val="Heading1"/>
      </w:pPr>
      <w:r w:rsidRPr="008B6A97">
        <w:t>TOSS-UP</w:t>
      </w:r>
    </w:p>
    <w:p w:rsidR="00C91CC9" w:rsidRPr="008B6A97" w:rsidRDefault="00C91CC9"/>
    <w:p w:rsidR="00360CE1" w:rsidRPr="008B6A97" w:rsidRDefault="00C91CC9" w:rsidP="00360CE1">
      <w:r w:rsidRPr="008B6A97">
        <w:t xml:space="preserve">4)  ASTRONOMY  </w:t>
      </w:r>
      <w:r w:rsidR="00360CE1" w:rsidRPr="008B6A97">
        <w:rPr>
          <w:i/>
        </w:rPr>
        <w:t>Multiple Choice</w:t>
      </w:r>
      <w:r w:rsidR="00360CE1" w:rsidRPr="008B6A97">
        <w:t xml:space="preserve">  </w:t>
      </w:r>
      <w:r w:rsidR="00494AB2">
        <w:t>Supernovae occur in the Milky Way approximately every how many years</w:t>
      </w:r>
      <w:r w:rsidR="00C15086">
        <w:t>?</w:t>
      </w:r>
    </w:p>
    <w:p w:rsidR="00360CE1" w:rsidRPr="008B6A97" w:rsidRDefault="00360CE1" w:rsidP="00360CE1"/>
    <w:p w:rsidR="00360CE1" w:rsidRPr="008B6A97" w:rsidRDefault="00BD5F7C" w:rsidP="00360CE1">
      <w:r w:rsidRPr="008B6A97">
        <w:t xml:space="preserve">W) </w:t>
      </w:r>
      <w:r w:rsidR="00494AB2">
        <w:t>5 years</w:t>
      </w:r>
    </w:p>
    <w:p w:rsidR="00360CE1" w:rsidRPr="008B6A97" w:rsidRDefault="00494AB2" w:rsidP="00360CE1">
      <w:r>
        <w:t>X) 20 years</w:t>
      </w:r>
    </w:p>
    <w:p w:rsidR="00360CE1" w:rsidRPr="008B6A97" w:rsidRDefault="00494AB2" w:rsidP="00360CE1">
      <w:r>
        <w:t>Y) 50 years</w:t>
      </w:r>
    </w:p>
    <w:p w:rsidR="00360CE1" w:rsidRPr="008B6A97" w:rsidRDefault="00494AB2" w:rsidP="00360CE1">
      <w:r>
        <w:t>Z) 100 years</w:t>
      </w:r>
    </w:p>
    <w:p w:rsidR="00360CE1" w:rsidRPr="008B6A97" w:rsidRDefault="00360CE1" w:rsidP="00360CE1"/>
    <w:p w:rsidR="00360CE1" w:rsidRPr="008B6A97" w:rsidRDefault="00494AB2" w:rsidP="00360CE1">
      <w:r>
        <w:t>ANSWER: Y) 50 YEARS</w:t>
      </w:r>
    </w:p>
    <w:p w:rsidR="00C91CC9" w:rsidRPr="008B6A97" w:rsidRDefault="00C91CC9" w:rsidP="00360CE1"/>
    <w:p w:rsidR="00C91CC9" w:rsidRPr="008B6A97" w:rsidRDefault="00C91CC9">
      <w:pPr>
        <w:pStyle w:val="Heading1"/>
      </w:pPr>
      <w:r w:rsidRPr="008B6A97">
        <w:t>BONUS</w:t>
      </w:r>
    </w:p>
    <w:p w:rsidR="00C91CC9" w:rsidRPr="008B6A97" w:rsidRDefault="00C91CC9"/>
    <w:p w:rsidR="00C91CC9" w:rsidRPr="008B6A97" w:rsidRDefault="00C91CC9">
      <w:r w:rsidRPr="008B6A97">
        <w:t xml:space="preserve">4)  ASTRONOMY  </w:t>
      </w:r>
      <w:r w:rsidRPr="008B6A97">
        <w:rPr>
          <w:i/>
        </w:rPr>
        <w:t>Short Answer</w:t>
      </w:r>
      <w:r w:rsidRPr="008B6A97">
        <w:t xml:space="preserve">  </w:t>
      </w:r>
      <w:r w:rsidR="00494AB2">
        <w:t>Stars above the Tolman-Oppenheimer-Volkoff limit generally undergo which type of supernova?</w:t>
      </w:r>
    </w:p>
    <w:p w:rsidR="00C91CC9" w:rsidRPr="008B6A97" w:rsidRDefault="00C91CC9"/>
    <w:p w:rsidR="00C91CC9" w:rsidRPr="008B6A97" w:rsidRDefault="00C91CC9">
      <w:r w:rsidRPr="008B6A97">
        <w:t xml:space="preserve">ANSWER:  </w:t>
      </w:r>
      <w:r w:rsidR="00494AB2">
        <w:t>TYPE II SUPERNOVA</w:t>
      </w:r>
    </w:p>
    <w:p w:rsidR="00C91CC9" w:rsidRPr="008B6A97" w:rsidRDefault="00C91CC9"/>
    <w:p w:rsidR="00C91CC9" w:rsidRPr="008B6A97" w:rsidRDefault="00C91CC9"/>
    <w:p w:rsidR="00C91CC9" w:rsidRPr="008B6A97" w:rsidRDefault="00C91CC9"/>
    <w:p w:rsidR="00C91CC9" w:rsidRPr="008B6A97" w:rsidRDefault="00C91CC9"/>
    <w:p w:rsidR="00C91CC9" w:rsidRPr="008B6A97" w:rsidRDefault="00C91CC9">
      <w:pPr>
        <w:jc w:val="center"/>
        <w:rPr>
          <w:b/>
        </w:rPr>
      </w:pPr>
      <w:r w:rsidRPr="008B6A97">
        <w:br w:type="page"/>
      </w:r>
      <w:r w:rsidRPr="008B6A97">
        <w:rPr>
          <w:b/>
        </w:rPr>
        <w:lastRenderedPageBreak/>
        <w:t>TOSS-UP</w:t>
      </w:r>
    </w:p>
    <w:p w:rsidR="00C91CC9" w:rsidRPr="008B6A97" w:rsidRDefault="00C91CC9"/>
    <w:p w:rsidR="00C91CC9" w:rsidRPr="008B6A97" w:rsidRDefault="00C91CC9">
      <w:r w:rsidRPr="008B6A97">
        <w:t xml:space="preserve">5)  MATH  </w:t>
      </w:r>
      <w:r w:rsidR="00C62311" w:rsidRPr="008B6A97">
        <w:rPr>
          <w:i/>
        </w:rPr>
        <w:t>Short Answer</w:t>
      </w:r>
      <w:r w:rsidRPr="008B6A97">
        <w:t xml:space="preserve">  </w:t>
      </w:r>
      <w:r w:rsidR="00494AB2">
        <w:t>Which two sets cannot be categorized as open or closed</w:t>
      </w:r>
      <w:r w:rsidR="00660898" w:rsidRPr="008B6A97">
        <w:t>?</w:t>
      </w:r>
    </w:p>
    <w:p w:rsidR="00C91CC9" w:rsidRPr="008B6A97" w:rsidRDefault="00C91CC9"/>
    <w:p w:rsidR="00C91CC9" w:rsidRPr="008B6A97" w:rsidRDefault="00C91CC9">
      <w:r w:rsidRPr="008B6A97">
        <w:t xml:space="preserve">ANSWER:  </w:t>
      </w:r>
      <w:r w:rsidR="00494AB2">
        <w:t>OPEN SET AND NULL SET</w:t>
      </w:r>
    </w:p>
    <w:p w:rsidR="00C91CC9" w:rsidRPr="008B6A97" w:rsidRDefault="00C91CC9"/>
    <w:p w:rsidR="00C91CC9" w:rsidRPr="008B6A97" w:rsidRDefault="00C91CC9">
      <w:pPr>
        <w:pStyle w:val="Heading1"/>
      </w:pPr>
      <w:r w:rsidRPr="008B6A97">
        <w:t>BONUS</w:t>
      </w:r>
    </w:p>
    <w:p w:rsidR="00C91CC9" w:rsidRPr="008B6A97" w:rsidRDefault="00C91CC9"/>
    <w:p w:rsidR="00660898" w:rsidRPr="008B6A97" w:rsidRDefault="00C91CC9" w:rsidP="00660898">
      <w:r w:rsidRPr="008B6A97">
        <w:t xml:space="preserve">5)  MATH  </w:t>
      </w:r>
      <w:r w:rsidR="00660898" w:rsidRPr="008B6A97">
        <w:rPr>
          <w:i/>
        </w:rPr>
        <w:t>Multiple Choice</w:t>
      </w:r>
      <w:r w:rsidR="00660898" w:rsidRPr="008B6A97">
        <w:t xml:space="preserve">  </w:t>
      </w:r>
      <w:r w:rsidR="00E37153">
        <w:t>Which of the following is an approximation of the sine of 45 degrees</w:t>
      </w:r>
      <w:r w:rsidR="00F40821" w:rsidRPr="008B6A97">
        <w:t>?</w:t>
      </w:r>
    </w:p>
    <w:p w:rsidR="00660898" w:rsidRPr="008B6A97" w:rsidRDefault="00660898" w:rsidP="00660898"/>
    <w:p w:rsidR="00660898" w:rsidRPr="008B6A97" w:rsidRDefault="00F40821" w:rsidP="00660898">
      <w:r w:rsidRPr="008B6A97">
        <w:t xml:space="preserve">W)  </w:t>
      </w:r>
      <w:r w:rsidR="00E37153">
        <w:t>1.42</w:t>
      </w:r>
    </w:p>
    <w:p w:rsidR="00660898" w:rsidRPr="008B6A97" w:rsidRDefault="00E37153" w:rsidP="00660898">
      <w:r>
        <w:t>X)  .71</w:t>
      </w:r>
    </w:p>
    <w:p w:rsidR="00660898" w:rsidRPr="008B6A97" w:rsidRDefault="00C1314D" w:rsidP="00660898">
      <w:r>
        <w:t xml:space="preserve">Y)  </w:t>
      </w:r>
      <w:r w:rsidR="00E37153">
        <w:t>.87</w:t>
      </w:r>
    </w:p>
    <w:p w:rsidR="00660898" w:rsidRPr="008B6A97" w:rsidRDefault="00F40821" w:rsidP="00660898">
      <w:r w:rsidRPr="008B6A97">
        <w:t>Z</w:t>
      </w:r>
      <w:r w:rsidR="00C1314D">
        <w:t xml:space="preserve">)  </w:t>
      </w:r>
      <w:r w:rsidR="00E37153">
        <w:t>.50</w:t>
      </w:r>
    </w:p>
    <w:p w:rsidR="00660898" w:rsidRPr="008B6A97" w:rsidRDefault="00660898" w:rsidP="00660898"/>
    <w:p w:rsidR="00660898" w:rsidRPr="008B6A97" w:rsidRDefault="00660898" w:rsidP="00660898">
      <w:r w:rsidRPr="008B6A97">
        <w:t xml:space="preserve">ANSWER:  </w:t>
      </w:r>
      <w:r w:rsidR="00E37153">
        <w:t>X) .71</w:t>
      </w:r>
    </w:p>
    <w:p w:rsidR="00C91CC9" w:rsidRPr="008B6A97" w:rsidRDefault="00C91CC9" w:rsidP="00660898">
      <w:pPr>
        <w:rPr>
          <w:sz w:val="20"/>
        </w:rPr>
      </w:pPr>
      <w:r w:rsidRPr="008B6A97">
        <w:tab/>
      </w:r>
    </w:p>
    <w:p w:rsidR="00C91CC9" w:rsidRPr="008B6A97" w:rsidRDefault="00911391">
      <w:r>
        <w:rPr>
          <w:noProof/>
        </w:rPr>
        <w:pict>
          <v:line id="_x0000_s1028" style="position:absolute;z-index:251654144" from="32.4pt,6.5pt" to="392.4pt,6.5pt" o:allowincell="f"/>
        </w:pict>
      </w:r>
    </w:p>
    <w:p w:rsidR="00C91CC9" w:rsidRPr="008B6A97" w:rsidRDefault="00C91CC9">
      <w:pPr>
        <w:rPr>
          <w:sz w:val="20"/>
        </w:rPr>
      </w:pPr>
    </w:p>
    <w:p w:rsidR="00C91CC9" w:rsidRPr="008B6A97" w:rsidRDefault="00C91CC9">
      <w:pPr>
        <w:pStyle w:val="Heading1"/>
      </w:pPr>
      <w:r w:rsidRPr="008B6A97">
        <w:t>TOSS-UP</w:t>
      </w:r>
    </w:p>
    <w:p w:rsidR="00C91CC9" w:rsidRPr="008B6A97" w:rsidRDefault="00C91CC9">
      <w:pPr>
        <w:jc w:val="center"/>
      </w:pPr>
    </w:p>
    <w:p w:rsidR="00F40821" w:rsidRPr="008B6A97" w:rsidRDefault="00C91CC9" w:rsidP="00F40821">
      <w:pPr>
        <w:autoSpaceDE w:val="0"/>
        <w:autoSpaceDN w:val="0"/>
        <w:adjustRightInd w:val="0"/>
        <w:rPr>
          <w:szCs w:val="24"/>
        </w:rPr>
      </w:pPr>
      <w:r w:rsidRPr="008B6A97">
        <w:t xml:space="preserve">6)  EARTH SCIENCE  </w:t>
      </w:r>
      <w:r w:rsidRPr="008B6A97">
        <w:rPr>
          <w:i/>
        </w:rPr>
        <w:t xml:space="preserve">Multiple Choice  </w:t>
      </w:r>
      <w:r w:rsidR="00E37153">
        <w:rPr>
          <w:szCs w:val="24"/>
        </w:rPr>
        <w:t>Most fossil resin dates from what period?</w:t>
      </w:r>
    </w:p>
    <w:p w:rsidR="00F40821" w:rsidRPr="008B6A97" w:rsidRDefault="00F40821" w:rsidP="00F40821">
      <w:pPr>
        <w:autoSpaceDE w:val="0"/>
        <w:autoSpaceDN w:val="0"/>
        <w:adjustRightInd w:val="0"/>
        <w:rPr>
          <w:szCs w:val="24"/>
        </w:rPr>
      </w:pPr>
    </w:p>
    <w:p w:rsidR="00F40821" w:rsidRPr="008B6A97" w:rsidRDefault="00945749" w:rsidP="00F40821">
      <w:pPr>
        <w:autoSpaceDE w:val="0"/>
        <w:autoSpaceDN w:val="0"/>
        <w:adjustRightInd w:val="0"/>
        <w:rPr>
          <w:szCs w:val="24"/>
        </w:rPr>
      </w:pPr>
      <w:r w:rsidRPr="008B6A97">
        <w:rPr>
          <w:szCs w:val="24"/>
        </w:rPr>
        <w:t xml:space="preserve">w) </w:t>
      </w:r>
      <w:r w:rsidR="00E37153">
        <w:rPr>
          <w:szCs w:val="24"/>
        </w:rPr>
        <w:t>Silurian</w:t>
      </w:r>
    </w:p>
    <w:p w:rsidR="00F40821" w:rsidRPr="008B6A97" w:rsidRDefault="00E37153" w:rsidP="00F40821">
      <w:pPr>
        <w:autoSpaceDE w:val="0"/>
        <w:autoSpaceDN w:val="0"/>
        <w:adjustRightInd w:val="0"/>
        <w:rPr>
          <w:szCs w:val="24"/>
        </w:rPr>
      </w:pPr>
      <w:r>
        <w:rPr>
          <w:szCs w:val="24"/>
        </w:rPr>
        <w:t>x) Hadean</w:t>
      </w:r>
    </w:p>
    <w:p w:rsidR="00F40821" w:rsidRPr="008B6A97" w:rsidRDefault="00F40821" w:rsidP="00F40821">
      <w:pPr>
        <w:autoSpaceDE w:val="0"/>
        <w:autoSpaceDN w:val="0"/>
        <w:adjustRightInd w:val="0"/>
        <w:rPr>
          <w:szCs w:val="24"/>
        </w:rPr>
      </w:pPr>
      <w:r w:rsidRPr="008B6A97">
        <w:rPr>
          <w:szCs w:val="24"/>
        </w:rPr>
        <w:t xml:space="preserve">y) </w:t>
      </w:r>
      <w:r w:rsidR="00E37153">
        <w:rPr>
          <w:szCs w:val="24"/>
        </w:rPr>
        <w:t>Devonian</w:t>
      </w:r>
    </w:p>
    <w:p w:rsidR="00C91CC9" w:rsidRPr="008B6A97" w:rsidRDefault="00F40821" w:rsidP="00F40821">
      <w:pPr>
        <w:rPr>
          <w:szCs w:val="24"/>
        </w:rPr>
      </w:pPr>
      <w:r w:rsidRPr="008B6A97">
        <w:rPr>
          <w:szCs w:val="24"/>
        </w:rPr>
        <w:t xml:space="preserve">z) </w:t>
      </w:r>
      <w:r w:rsidR="00E37153">
        <w:rPr>
          <w:szCs w:val="24"/>
        </w:rPr>
        <w:t>Tertiary</w:t>
      </w:r>
    </w:p>
    <w:p w:rsidR="00F40821" w:rsidRPr="008B6A97" w:rsidRDefault="00F40821" w:rsidP="00F40821"/>
    <w:p w:rsidR="00C91CC9" w:rsidRPr="008B6A97" w:rsidRDefault="00C91CC9">
      <w:r w:rsidRPr="008B6A97">
        <w:t xml:space="preserve">ANSWER:  </w:t>
      </w:r>
      <w:r w:rsidR="00E37153">
        <w:t>Z</w:t>
      </w:r>
      <w:r w:rsidR="00DF5C30" w:rsidRPr="008B6A97">
        <w:t xml:space="preserve">)  </w:t>
      </w:r>
      <w:r w:rsidR="00E37153">
        <w:t>TERTIARY</w:t>
      </w:r>
    </w:p>
    <w:p w:rsidR="00C91CC9" w:rsidRPr="008B6A97" w:rsidRDefault="00C91CC9"/>
    <w:p w:rsidR="00C91CC9" w:rsidRPr="008B6A97" w:rsidRDefault="00C91CC9">
      <w:pPr>
        <w:pStyle w:val="Heading1"/>
      </w:pPr>
      <w:r w:rsidRPr="008B6A97">
        <w:t>BONUS</w:t>
      </w:r>
    </w:p>
    <w:p w:rsidR="00C91CC9" w:rsidRPr="008B6A97" w:rsidRDefault="00C91CC9"/>
    <w:p w:rsidR="00C91CC9" w:rsidRPr="008B6A97" w:rsidRDefault="00C91CC9">
      <w:r w:rsidRPr="008B6A97">
        <w:t xml:space="preserve">6)  EARTH SCIENCE  </w:t>
      </w:r>
      <w:r w:rsidRPr="008B6A97">
        <w:rPr>
          <w:i/>
        </w:rPr>
        <w:t xml:space="preserve">Short Answer  </w:t>
      </w:r>
      <w:r w:rsidR="00E37153">
        <w:t>The Age of Reptiles followed which mass extinction event</w:t>
      </w:r>
      <w:r w:rsidR="00945749" w:rsidRPr="008B6A97">
        <w:t>?</w:t>
      </w:r>
    </w:p>
    <w:p w:rsidR="00C91CC9" w:rsidRPr="008B6A97" w:rsidRDefault="00C91CC9"/>
    <w:p w:rsidR="00C91CC9" w:rsidRPr="008B6A97" w:rsidRDefault="00C91CC9">
      <w:r w:rsidRPr="008B6A97">
        <w:t xml:space="preserve">ANSWER:  </w:t>
      </w:r>
      <w:r w:rsidR="00E37153">
        <w:t>PERMIAN-TRIASSIC (Accept: PERMIAN)</w:t>
      </w:r>
    </w:p>
    <w:p w:rsidR="00C91CC9" w:rsidRPr="008B6A97" w:rsidRDefault="00C91CC9">
      <w:pPr>
        <w:jc w:val="center"/>
        <w:rPr>
          <w:b/>
        </w:rPr>
      </w:pPr>
      <w:r w:rsidRPr="008B6A97">
        <w:br w:type="page"/>
      </w:r>
      <w:r w:rsidRPr="008B6A97">
        <w:rPr>
          <w:b/>
        </w:rPr>
        <w:lastRenderedPageBreak/>
        <w:t>TOSS-UP</w:t>
      </w:r>
    </w:p>
    <w:p w:rsidR="00C91CC9" w:rsidRPr="008B6A97" w:rsidRDefault="00C91CC9">
      <w:pPr>
        <w:rPr>
          <w:b/>
        </w:rPr>
      </w:pPr>
    </w:p>
    <w:p w:rsidR="00C91CC9" w:rsidRPr="008B6A97" w:rsidRDefault="00C91CC9">
      <w:r w:rsidRPr="008B6A97">
        <w:t xml:space="preserve">7)  GENERAL SCIENCE  </w:t>
      </w:r>
      <w:r w:rsidRPr="008B6A97">
        <w:rPr>
          <w:i/>
        </w:rPr>
        <w:t>Multiple Choice</w:t>
      </w:r>
      <w:r w:rsidRPr="008B6A97">
        <w:t xml:space="preserve">  </w:t>
      </w:r>
      <w:r w:rsidR="00182DD7">
        <w:t>The presence of a secondary palate allows for what ability in humans?</w:t>
      </w:r>
    </w:p>
    <w:p w:rsidR="00C91CC9" w:rsidRPr="008B6A97" w:rsidRDefault="00C91CC9"/>
    <w:p w:rsidR="00C91CC9" w:rsidRPr="008B6A97" w:rsidRDefault="00C91CC9">
      <w:r w:rsidRPr="008B6A97">
        <w:t xml:space="preserve">W)  </w:t>
      </w:r>
      <w:r w:rsidR="00182DD7">
        <w:t>presence of olfactory pits</w:t>
      </w:r>
    </w:p>
    <w:p w:rsidR="00C91CC9" w:rsidRPr="008B6A97" w:rsidRDefault="00C62311">
      <w:r w:rsidRPr="008B6A97">
        <w:t xml:space="preserve">X)   </w:t>
      </w:r>
      <w:r w:rsidR="00182DD7">
        <w:t>chewing</w:t>
      </w:r>
    </w:p>
    <w:p w:rsidR="00C91CC9" w:rsidRPr="008B6A97" w:rsidRDefault="00C91CC9">
      <w:r w:rsidRPr="008B6A97">
        <w:t xml:space="preserve">Y)  </w:t>
      </w:r>
      <w:r w:rsidR="00182DD7">
        <w:t>the ability to roll the tongue</w:t>
      </w:r>
    </w:p>
    <w:p w:rsidR="00C91CC9" w:rsidRPr="008B6A97" w:rsidRDefault="00C62311">
      <w:r w:rsidRPr="008B6A97">
        <w:t xml:space="preserve">Z)  </w:t>
      </w:r>
      <w:r w:rsidR="00182DD7">
        <w:t>swallowing while breathing</w:t>
      </w:r>
    </w:p>
    <w:p w:rsidR="00C91CC9" w:rsidRPr="008B6A97" w:rsidRDefault="00C91CC9"/>
    <w:p w:rsidR="00C91CC9" w:rsidRPr="008B6A97" w:rsidRDefault="00C91CC9">
      <w:r w:rsidRPr="008B6A97">
        <w:t xml:space="preserve">ANSWER:  </w:t>
      </w:r>
      <w:r w:rsidR="00C62311" w:rsidRPr="008B6A97">
        <w:t>Z)</w:t>
      </w:r>
      <w:r w:rsidR="00D25D08" w:rsidRPr="008B6A97">
        <w:t xml:space="preserve"> </w:t>
      </w:r>
      <w:r w:rsidR="00182DD7">
        <w:t>SWALLOWING WHILE BREATHING</w:t>
      </w:r>
    </w:p>
    <w:p w:rsidR="00C91CC9" w:rsidRPr="008B6A97" w:rsidRDefault="00C91CC9">
      <w:r w:rsidRPr="008B6A97">
        <w:t xml:space="preserve"> </w:t>
      </w:r>
    </w:p>
    <w:p w:rsidR="00C91CC9" w:rsidRPr="008B6A97" w:rsidRDefault="00C91CC9">
      <w:pPr>
        <w:pStyle w:val="Heading1"/>
      </w:pPr>
      <w:r w:rsidRPr="008B6A97">
        <w:t>BONUS</w:t>
      </w:r>
    </w:p>
    <w:p w:rsidR="00C91CC9" w:rsidRPr="008B6A97" w:rsidRDefault="00C91CC9"/>
    <w:p w:rsidR="00C91CC9" w:rsidRPr="008B6A97" w:rsidRDefault="00C91CC9">
      <w:r w:rsidRPr="008B6A97">
        <w:t xml:space="preserve">7)  GENERAL SCIENCE  </w:t>
      </w:r>
      <w:r w:rsidRPr="008B6A97">
        <w:rPr>
          <w:i/>
        </w:rPr>
        <w:t>Short Answer</w:t>
      </w:r>
      <w:r w:rsidRPr="008B6A97">
        <w:t xml:space="preserve">  </w:t>
      </w:r>
      <w:r w:rsidR="00182DD7">
        <w:t>Name all of the following extant orders: Placodontia, Pleiosauria, and Sphenodontia</w:t>
      </w:r>
    </w:p>
    <w:p w:rsidR="00C91CC9" w:rsidRPr="008B6A97" w:rsidRDefault="00C91CC9"/>
    <w:p w:rsidR="00C91CC9" w:rsidRPr="008B6A97" w:rsidRDefault="00182DD7">
      <w:r>
        <w:t>ANSWER:  SPHENODONTIA</w:t>
      </w:r>
    </w:p>
    <w:p w:rsidR="00C91CC9" w:rsidRPr="008B6A97" w:rsidRDefault="00911391">
      <w:r>
        <w:rPr>
          <w:noProof/>
        </w:rPr>
        <w:pict>
          <v:line id="_x0000_s1029" style="position:absolute;z-index:251655168" from="25.2pt,11.4pt" to="385.2pt,11.4pt" o:allowincell="f"/>
        </w:pict>
      </w:r>
    </w:p>
    <w:p w:rsidR="00C91CC9" w:rsidRPr="008B6A97" w:rsidRDefault="00C91CC9">
      <w:pPr>
        <w:pStyle w:val="Heading1"/>
      </w:pPr>
    </w:p>
    <w:p w:rsidR="00C91CC9" w:rsidRPr="008B6A97" w:rsidRDefault="00C91CC9">
      <w:pPr>
        <w:pStyle w:val="Heading1"/>
      </w:pPr>
      <w:r w:rsidRPr="008B6A97">
        <w:t>TOSS-UP</w:t>
      </w:r>
    </w:p>
    <w:p w:rsidR="00C91CC9" w:rsidRPr="008B6A97" w:rsidRDefault="00C91CC9"/>
    <w:p w:rsidR="00C91CC9" w:rsidRPr="008B6A97" w:rsidRDefault="00C91CC9">
      <w:r w:rsidRPr="008B6A97">
        <w:t xml:space="preserve">8)  EARTH SCIENCE  </w:t>
      </w:r>
      <w:r w:rsidR="009B591D" w:rsidRPr="008B6A97">
        <w:rPr>
          <w:i/>
        </w:rPr>
        <w:t>Short Answer</w:t>
      </w:r>
      <w:r w:rsidRPr="008B6A97">
        <w:rPr>
          <w:i/>
        </w:rPr>
        <w:t xml:space="preserve">  </w:t>
      </w:r>
      <w:r w:rsidR="00182DD7">
        <w:t>Three degrees of change in latitude causes as much climate change as how many feet of elevation?</w:t>
      </w:r>
    </w:p>
    <w:p w:rsidR="00C91CC9" w:rsidRPr="008B6A97" w:rsidRDefault="00C91CC9"/>
    <w:p w:rsidR="00C91CC9" w:rsidRPr="008B6A97" w:rsidRDefault="00C91CC9"/>
    <w:p w:rsidR="00C91CC9" w:rsidRPr="008B6A97" w:rsidRDefault="00C91CC9">
      <w:r w:rsidRPr="008B6A97">
        <w:t xml:space="preserve">ANSWER:  </w:t>
      </w:r>
      <w:r w:rsidR="00182DD7">
        <w:t>1000 FEET</w:t>
      </w:r>
    </w:p>
    <w:p w:rsidR="00C91CC9" w:rsidRPr="008B6A97" w:rsidRDefault="00C91CC9">
      <w:r w:rsidRPr="008B6A97">
        <w:t xml:space="preserve">  </w:t>
      </w:r>
    </w:p>
    <w:p w:rsidR="00C91CC9" w:rsidRPr="008B6A97" w:rsidRDefault="00C91CC9">
      <w:pPr>
        <w:pStyle w:val="Heading1"/>
      </w:pPr>
      <w:r w:rsidRPr="008B6A97">
        <w:t>BONUS</w:t>
      </w:r>
    </w:p>
    <w:p w:rsidR="00C91CC9" w:rsidRPr="008B6A97" w:rsidRDefault="00C91CC9"/>
    <w:p w:rsidR="00C91CC9" w:rsidRPr="008B6A97" w:rsidRDefault="00C91CC9">
      <w:r w:rsidRPr="008B6A97">
        <w:t xml:space="preserve">8)  EARTH SCIENCE  </w:t>
      </w:r>
      <w:r w:rsidRPr="008B6A97">
        <w:rPr>
          <w:i/>
        </w:rPr>
        <w:t xml:space="preserve">Short Answer  </w:t>
      </w:r>
      <w:r w:rsidR="00182DD7">
        <w:t>Snow that persists for an entire year is known as what?</w:t>
      </w:r>
    </w:p>
    <w:p w:rsidR="00C91CC9" w:rsidRPr="008B6A97" w:rsidRDefault="00C91CC9"/>
    <w:p w:rsidR="00C91CC9" w:rsidRPr="008B6A97" w:rsidRDefault="00C91CC9">
      <w:r w:rsidRPr="008B6A97">
        <w:t xml:space="preserve">ANSWER: </w:t>
      </w:r>
      <w:r w:rsidR="00182DD7">
        <w:t>FIRN</w:t>
      </w:r>
    </w:p>
    <w:p w:rsidR="00C91CC9" w:rsidRPr="008B6A97" w:rsidRDefault="00C91CC9">
      <w:pPr>
        <w:jc w:val="center"/>
        <w:rPr>
          <w:b/>
        </w:rPr>
      </w:pPr>
      <w:r w:rsidRPr="008B6A97">
        <w:br w:type="page"/>
      </w:r>
      <w:r w:rsidRPr="008B6A97">
        <w:rPr>
          <w:b/>
        </w:rPr>
        <w:lastRenderedPageBreak/>
        <w:t>TOSS-UP</w:t>
      </w:r>
    </w:p>
    <w:p w:rsidR="00C91CC9" w:rsidRPr="008B6A97" w:rsidRDefault="00C91CC9"/>
    <w:p w:rsidR="00C91CC9" w:rsidRPr="008B6A97" w:rsidRDefault="00C91CC9">
      <w:pPr>
        <w:tabs>
          <w:tab w:val="decimal" w:pos="-1440"/>
        </w:tabs>
      </w:pPr>
      <w:r w:rsidRPr="008B6A97">
        <w:t xml:space="preserve">9)  CHEMISTRY  </w:t>
      </w:r>
      <w:r w:rsidR="003A2D08" w:rsidRPr="008B6A97">
        <w:rPr>
          <w:i/>
        </w:rPr>
        <w:t>Short Answer</w:t>
      </w:r>
      <w:r w:rsidRPr="008B6A97">
        <w:rPr>
          <w:i/>
        </w:rPr>
        <w:t xml:space="preserve"> </w:t>
      </w:r>
      <w:r w:rsidR="00E335CB" w:rsidRPr="008B6A97">
        <w:t xml:space="preserve"> </w:t>
      </w:r>
      <w:r w:rsidR="00961C82">
        <w:t>Calculate the formal charge on the center sulfur in the thiosulfate ion, which has a</w:t>
      </w:r>
      <w:r w:rsidR="004C0B7C">
        <w:t>n overall</w:t>
      </w:r>
      <w:r w:rsidR="00961C82">
        <w:t xml:space="preserve"> charge of -2.</w:t>
      </w:r>
    </w:p>
    <w:p w:rsidR="00C91CC9" w:rsidRPr="008B6A97" w:rsidRDefault="00C91CC9">
      <w:pPr>
        <w:tabs>
          <w:tab w:val="decimal" w:pos="-1440"/>
        </w:tabs>
      </w:pPr>
    </w:p>
    <w:p w:rsidR="00C91CC9" w:rsidRPr="008B6A97" w:rsidRDefault="00C91CC9">
      <w:r w:rsidRPr="008B6A97">
        <w:t xml:space="preserve">ANSWER:  </w:t>
      </w:r>
      <w:r w:rsidR="00961C82">
        <w:t>PLUS ONE</w:t>
      </w:r>
    </w:p>
    <w:p w:rsidR="00C91CC9" w:rsidRPr="008B6A97" w:rsidRDefault="00C91CC9"/>
    <w:p w:rsidR="00C91CC9" w:rsidRPr="008B6A97" w:rsidRDefault="00C91CC9">
      <w:pPr>
        <w:pStyle w:val="Heading1"/>
      </w:pPr>
      <w:r w:rsidRPr="008B6A97">
        <w:t>BONUS</w:t>
      </w:r>
    </w:p>
    <w:p w:rsidR="00C91CC9" w:rsidRPr="008B6A97" w:rsidRDefault="00C91CC9"/>
    <w:p w:rsidR="00C91CC9" w:rsidRPr="008B6A97" w:rsidRDefault="00C91CC9">
      <w:pPr>
        <w:tabs>
          <w:tab w:val="decimal" w:pos="-1440"/>
        </w:tabs>
      </w:pPr>
      <w:r w:rsidRPr="008B6A97">
        <w:t xml:space="preserve">9)  CHEMISTRY  </w:t>
      </w:r>
      <w:r w:rsidRPr="008B6A97">
        <w:rPr>
          <w:i/>
        </w:rPr>
        <w:t xml:space="preserve">Short Answer  </w:t>
      </w:r>
      <w:r w:rsidR="00961C82">
        <w:t>Name this compound, also known as Mohr’s salt, that is commonly used for standardization of potassium permanganate and other reactive species.</w:t>
      </w:r>
    </w:p>
    <w:p w:rsidR="00C91CC9" w:rsidRPr="008B6A97" w:rsidRDefault="00C91CC9">
      <w:pPr>
        <w:tabs>
          <w:tab w:val="decimal" w:pos="-1440"/>
        </w:tabs>
      </w:pPr>
    </w:p>
    <w:p w:rsidR="00C91CC9" w:rsidRPr="008B6A97" w:rsidRDefault="00961C82">
      <w:r>
        <w:t>ANSWER: FERROUS AMMONIUM SULFATE</w:t>
      </w:r>
    </w:p>
    <w:p w:rsidR="00C91CC9" w:rsidRPr="008B6A97" w:rsidRDefault="00911391">
      <w:r>
        <w:rPr>
          <w:noProof/>
        </w:rPr>
        <w:pict>
          <v:line id="_x0000_s1030" style="position:absolute;z-index:251656192" from="32.4pt,10.2pt" to="392.4pt,10.2pt" o:allowincell="f"/>
        </w:pict>
      </w:r>
    </w:p>
    <w:p w:rsidR="00C91CC9" w:rsidRPr="008B6A97" w:rsidRDefault="00C91CC9"/>
    <w:p w:rsidR="00C91CC9" w:rsidRPr="008B6A97" w:rsidRDefault="00C91CC9">
      <w:pPr>
        <w:pStyle w:val="Heading1"/>
      </w:pPr>
      <w:r w:rsidRPr="008B6A97">
        <w:t>TOSS-UP</w:t>
      </w:r>
    </w:p>
    <w:p w:rsidR="00C91CC9" w:rsidRPr="008B6A97" w:rsidRDefault="00C91CC9"/>
    <w:p w:rsidR="00C91CC9" w:rsidRPr="00961C82" w:rsidRDefault="00C91CC9">
      <w:r w:rsidRPr="008B6A97">
        <w:t xml:space="preserve">10)  PHYSICS  </w:t>
      </w:r>
      <w:r w:rsidRPr="008B6A97">
        <w:rPr>
          <w:i/>
        </w:rPr>
        <w:t xml:space="preserve">Multiple Choice  </w:t>
      </w:r>
      <w:r w:rsidR="00961C82">
        <w:t>If the absolute temperature of the filament of a lamp were doubled, the energy radiated per second by the filament would increase by a factor of what?</w:t>
      </w:r>
    </w:p>
    <w:p w:rsidR="00B264B8" w:rsidRDefault="00B264B8"/>
    <w:p w:rsidR="00C91CC9" w:rsidRPr="008B6A97" w:rsidRDefault="00C91CC9">
      <w:r w:rsidRPr="008B6A97">
        <w:t xml:space="preserve">ANSWER:  </w:t>
      </w:r>
      <w:r w:rsidR="00961C82">
        <w:t>16 (SIXTEEN)</w:t>
      </w:r>
    </w:p>
    <w:p w:rsidR="00C91CC9" w:rsidRPr="008B6A97" w:rsidRDefault="00C91CC9"/>
    <w:p w:rsidR="00C91CC9" w:rsidRPr="008B6A97" w:rsidRDefault="00C91CC9">
      <w:pPr>
        <w:pStyle w:val="Heading1"/>
      </w:pPr>
      <w:r w:rsidRPr="008B6A97">
        <w:t>BONUS</w:t>
      </w:r>
    </w:p>
    <w:p w:rsidR="00C91CC9" w:rsidRPr="008B6A97" w:rsidRDefault="00C91CC9"/>
    <w:p w:rsidR="00C91CC9" w:rsidRPr="008B6A97" w:rsidRDefault="00C91CC9">
      <w:r w:rsidRPr="008B6A97">
        <w:t xml:space="preserve">10)  PHYSICS  </w:t>
      </w:r>
      <w:r w:rsidRPr="008B6A97">
        <w:rPr>
          <w:i/>
        </w:rPr>
        <w:t xml:space="preserve">Short Answer  </w:t>
      </w:r>
      <w:r w:rsidR="00961C82">
        <w:t>Order the following 4 kinds of light bulbs from most efficient to least efficient: glass halogen, 60 Watt Tungsten incandescent, monochromatic 555 nm source</w:t>
      </w:r>
    </w:p>
    <w:p w:rsidR="00C91CC9" w:rsidRPr="008B6A97" w:rsidRDefault="00C91CC9"/>
    <w:p w:rsidR="00C91CC9" w:rsidRPr="008B6A97" w:rsidRDefault="00961C82">
      <w:r>
        <w:t>ANSWER:  60 WATT TUNGSTEN INCANDESCENT, GLASS HALOGEN, 555 NM SOURCE</w:t>
      </w:r>
    </w:p>
    <w:p w:rsidR="00C91CC9" w:rsidRPr="008B6A97" w:rsidRDefault="00C91CC9">
      <w:pPr>
        <w:jc w:val="center"/>
        <w:rPr>
          <w:b/>
        </w:rPr>
      </w:pPr>
      <w:r w:rsidRPr="008B6A97">
        <w:br w:type="page"/>
      </w:r>
      <w:r w:rsidRPr="008B6A97">
        <w:rPr>
          <w:b/>
        </w:rPr>
        <w:lastRenderedPageBreak/>
        <w:t>TOSS-UP</w:t>
      </w:r>
    </w:p>
    <w:p w:rsidR="00C91CC9" w:rsidRPr="008B6A97" w:rsidRDefault="00C91CC9"/>
    <w:p w:rsidR="00C91CC9" w:rsidRDefault="00C91CC9">
      <w:r w:rsidRPr="008B6A97">
        <w:t xml:space="preserve">11)  BIOLOGY  </w:t>
      </w:r>
      <w:r w:rsidRPr="008B6A97">
        <w:rPr>
          <w:i/>
        </w:rPr>
        <w:t>Short Answer</w:t>
      </w:r>
      <w:r w:rsidRPr="008B6A97">
        <w:t xml:space="preserve">  </w:t>
      </w:r>
      <w:r w:rsidR="004C0F44">
        <w:t>Which immunoglobulin protein is responsible for activating the complement system during an initial infection by a bacteria?</w:t>
      </w:r>
    </w:p>
    <w:p w:rsidR="004C0F44" w:rsidRPr="008B6A97" w:rsidRDefault="004C0F44"/>
    <w:p w:rsidR="00C91CC9" w:rsidRPr="008B6A97" w:rsidRDefault="00C91CC9">
      <w:r w:rsidRPr="008B6A97">
        <w:t xml:space="preserve">ANSWER:  </w:t>
      </w:r>
      <w:r w:rsidR="004C0F44">
        <w:t>IMMUNOGLOBULIN M (Accept: IgM)</w:t>
      </w:r>
    </w:p>
    <w:p w:rsidR="00C91CC9" w:rsidRPr="008B6A97" w:rsidRDefault="00C91CC9"/>
    <w:p w:rsidR="00C91CC9" w:rsidRPr="008B6A97" w:rsidRDefault="00C91CC9">
      <w:pPr>
        <w:pStyle w:val="Heading1"/>
      </w:pPr>
      <w:r w:rsidRPr="008B6A97">
        <w:t>BONUS</w:t>
      </w:r>
    </w:p>
    <w:p w:rsidR="00C91CC9" w:rsidRPr="008B6A97" w:rsidRDefault="00C91CC9"/>
    <w:p w:rsidR="00B264B8" w:rsidRDefault="00C91CC9">
      <w:r w:rsidRPr="008B6A97">
        <w:t xml:space="preserve">11)  BIOLOGY  </w:t>
      </w:r>
      <w:r w:rsidRPr="008B6A97">
        <w:rPr>
          <w:i/>
        </w:rPr>
        <w:t>Short Answer</w:t>
      </w:r>
      <w:r w:rsidRPr="008B6A97">
        <w:t xml:space="preserve">  </w:t>
      </w:r>
      <w:r w:rsidR="00C23045">
        <w:t>Zeatin is the most commonly found form of what plant hormone family?</w:t>
      </w:r>
    </w:p>
    <w:p w:rsidR="004C0F44" w:rsidRPr="008B6A97" w:rsidRDefault="004C0F44"/>
    <w:p w:rsidR="00C91CC9" w:rsidRPr="008B6A97" w:rsidRDefault="00C91CC9">
      <w:r w:rsidRPr="008B6A97">
        <w:t xml:space="preserve">ANSWER:  </w:t>
      </w:r>
      <w:r w:rsidR="00C23045">
        <w:t>CYTOKININS</w:t>
      </w:r>
    </w:p>
    <w:p w:rsidR="00C91CC9" w:rsidRPr="008B6A97" w:rsidRDefault="00C91CC9"/>
    <w:p w:rsidR="00C91CC9" w:rsidRPr="008B6A97" w:rsidRDefault="00911391">
      <w:r>
        <w:rPr>
          <w:noProof/>
        </w:rPr>
        <w:pict>
          <v:line id="_x0000_s1031" style="position:absolute;z-index:251657216" from="32.4pt,1.2pt" to="392.4pt,1.2pt" o:allowincell="f"/>
        </w:pict>
      </w:r>
    </w:p>
    <w:p w:rsidR="00C91CC9" w:rsidRPr="008B6A97" w:rsidRDefault="00C91CC9">
      <w:pPr>
        <w:pStyle w:val="Heading1"/>
      </w:pPr>
      <w:r w:rsidRPr="008B6A97">
        <w:t>TOSS-UP</w:t>
      </w:r>
    </w:p>
    <w:p w:rsidR="00C91CC9" w:rsidRPr="008B6A97" w:rsidRDefault="00C91CC9"/>
    <w:p w:rsidR="00C91CC9" w:rsidRPr="008B6A97" w:rsidRDefault="00C91CC9" w:rsidP="00A3483D">
      <w:pPr>
        <w:autoSpaceDE w:val="0"/>
        <w:autoSpaceDN w:val="0"/>
        <w:adjustRightInd w:val="0"/>
      </w:pPr>
      <w:r w:rsidRPr="008B6A97">
        <w:t xml:space="preserve">12)  ASTRONOMY  </w:t>
      </w:r>
      <w:r w:rsidRPr="008B6A97">
        <w:rPr>
          <w:i/>
        </w:rPr>
        <w:t>Short Answer</w:t>
      </w:r>
      <w:r w:rsidRPr="008B6A97">
        <w:t xml:space="preserve">  </w:t>
      </w:r>
      <w:r w:rsidR="00C23045">
        <w:rPr>
          <w:szCs w:val="24"/>
        </w:rPr>
        <w:t xml:space="preserve">Name all of the following </w:t>
      </w:r>
      <w:r w:rsidR="00B152DC">
        <w:rPr>
          <w:szCs w:val="24"/>
        </w:rPr>
        <w:t>that would normally be observed using a radio telescope: pulsars, planetary nebulae, supernovae, and black holes.</w:t>
      </w:r>
    </w:p>
    <w:p w:rsidR="00C91CC9" w:rsidRPr="008B6A97" w:rsidRDefault="00C91CC9"/>
    <w:p w:rsidR="00C91CC9" w:rsidRPr="008B6A97" w:rsidRDefault="009950DC">
      <w:r w:rsidRPr="008B6A97">
        <w:t xml:space="preserve">ANSWER:  </w:t>
      </w:r>
      <w:r w:rsidR="00B152DC">
        <w:t>PULSARS AND SUPERNOVAE</w:t>
      </w:r>
    </w:p>
    <w:p w:rsidR="00C91CC9" w:rsidRPr="008B6A97" w:rsidRDefault="00C91CC9"/>
    <w:p w:rsidR="00C91CC9" w:rsidRPr="008B6A97" w:rsidRDefault="00C91CC9">
      <w:pPr>
        <w:pStyle w:val="Heading1"/>
      </w:pPr>
      <w:r w:rsidRPr="008B6A97">
        <w:t>BONUS</w:t>
      </w:r>
    </w:p>
    <w:p w:rsidR="00C91CC9" w:rsidRPr="008B6A97" w:rsidRDefault="00C91CC9"/>
    <w:p w:rsidR="00C91CC9" w:rsidRPr="008B6A97" w:rsidRDefault="00C91CC9">
      <w:r w:rsidRPr="008B6A97">
        <w:t xml:space="preserve">12)  ASTRONOMY  </w:t>
      </w:r>
      <w:r w:rsidRPr="008B6A97">
        <w:rPr>
          <w:i/>
        </w:rPr>
        <w:t>Multiple Choice</w:t>
      </w:r>
      <w:r w:rsidRPr="008B6A97">
        <w:t xml:space="preserve">  </w:t>
      </w:r>
      <w:r w:rsidR="00B152DC">
        <w:t>Atmospheric Cherenkov telescopes are meant to indirectly detect what</w:t>
      </w:r>
      <w:r w:rsidR="00BC7737">
        <w:t>?</w:t>
      </w:r>
    </w:p>
    <w:p w:rsidR="00C91CC9" w:rsidRPr="008B6A97" w:rsidRDefault="00C91CC9"/>
    <w:p w:rsidR="00C91CC9" w:rsidRPr="008B6A97" w:rsidRDefault="00C91CC9">
      <w:r w:rsidRPr="008B6A97">
        <w:t xml:space="preserve">W)  </w:t>
      </w:r>
      <w:r w:rsidR="00B152DC">
        <w:t>ultraviolet light</w:t>
      </w:r>
    </w:p>
    <w:p w:rsidR="00C91CC9" w:rsidRPr="008B6A97" w:rsidRDefault="00B152DC">
      <w:r>
        <w:t>X)  auroras</w:t>
      </w:r>
    </w:p>
    <w:p w:rsidR="00C91CC9" w:rsidRPr="008B6A97" w:rsidRDefault="00C91CC9">
      <w:r w:rsidRPr="008B6A97">
        <w:t xml:space="preserve">Y)  </w:t>
      </w:r>
      <w:r w:rsidR="00B152DC">
        <w:t>solar flares</w:t>
      </w:r>
    </w:p>
    <w:p w:rsidR="00C91CC9" w:rsidRPr="008B6A97" w:rsidRDefault="00C91CC9">
      <w:r w:rsidRPr="008B6A97">
        <w:t xml:space="preserve">Z)  </w:t>
      </w:r>
      <w:r w:rsidR="00B152DC">
        <w:t>high energy gamma rays</w:t>
      </w:r>
    </w:p>
    <w:p w:rsidR="00C91CC9" w:rsidRPr="008B6A97" w:rsidRDefault="00C91CC9"/>
    <w:p w:rsidR="00C91CC9" w:rsidRPr="008B6A97" w:rsidRDefault="00C91CC9">
      <w:r w:rsidRPr="008B6A97">
        <w:t xml:space="preserve">ANSWER:  </w:t>
      </w:r>
      <w:r w:rsidR="00B152DC">
        <w:t>Z) HIGH ENERGY GAMMA RAYS</w:t>
      </w:r>
    </w:p>
    <w:p w:rsidR="00C91CC9" w:rsidRPr="008B6A97" w:rsidRDefault="00C91CC9">
      <w:pPr>
        <w:jc w:val="center"/>
        <w:rPr>
          <w:b/>
        </w:rPr>
      </w:pPr>
      <w:r w:rsidRPr="008B6A97">
        <w:br w:type="page"/>
      </w:r>
      <w:r w:rsidRPr="008B6A97">
        <w:rPr>
          <w:b/>
        </w:rPr>
        <w:lastRenderedPageBreak/>
        <w:t>TOSS-UP</w:t>
      </w:r>
    </w:p>
    <w:p w:rsidR="00C91CC9" w:rsidRPr="008B6A97" w:rsidRDefault="00C91CC9"/>
    <w:p w:rsidR="00C91CC9" w:rsidRPr="008B6A97" w:rsidRDefault="00C91CC9">
      <w:r w:rsidRPr="008B6A97">
        <w:t xml:space="preserve">13)  MATH  </w:t>
      </w:r>
      <w:r w:rsidR="0071721D" w:rsidRPr="008B6A97">
        <w:rPr>
          <w:i/>
        </w:rPr>
        <w:t>Short Answer</w:t>
      </w:r>
      <w:r w:rsidRPr="008B6A97">
        <w:rPr>
          <w:i/>
        </w:rPr>
        <w:t xml:space="preserve">  </w:t>
      </w:r>
      <w:r w:rsidR="0098046E">
        <w:t xml:space="preserve">Find the derivative of the function: log </w:t>
      </w:r>
      <w:r w:rsidR="00B23F13">
        <w:t>3X</w:t>
      </w:r>
    </w:p>
    <w:p w:rsidR="00C91CC9" w:rsidRPr="008B6A97" w:rsidRDefault="00C91CC9"/>
    <w:p w:rsidR="00C91CC9" w:rsidRPr="008B6A97" w:rsidRDefault="00C91CC9">
      <w:r w:rsidRPr="008B6A97">
        <w:t xml:space="preserve">ANSWER:  </w:t>
      </w:r>
      <w:r w:rsidR="00B23F13">
        <w:t xml:space="preserve">NATURAL LOG OF 3 DIVIDED BY X ( </w:t>
      </w:r>
      <w:r w:rsidR="00B23F13" w:rsidRPr="00B23F13">
        <w:rPr>
          <w:color w:val="FF0000"/>
          <w:position w:val="-20"/>
        </w:rPr>
        <w:object w:dxaOrig="420" w:dyaOrig="4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4.75pt" o:ole="">
            <v:imagedata r:id="rId7" o:title=""/>
          </v:shape>
          <o:OLEObject Type="Embed" ProgID="FXE300.Equation" ShapeID="_x0000_i1025" DrawAspect="Content" ObjectID="_1320523020" r:id="rId8"/>
        </w:object>
      </w:r>
      <w:r w:rsidR="00B23F13">
        <w:t xml:space="preserve"> )</w:t>
      </w:r>
    </w:p>
    <w:p w:rsidR="00C91CC9" w:rsidRPr="008B6A97" w:rsidRDefault="00C91CC9"/>
    <w:p w:rsidR="00C91CC9" w:rsidRPr="008B6A97" w:rsidRDefault="00C91CC9">
      <w:pPr>
        <w:pStyle w:val="Heading1"/>
      </w:pPr>
      <w:r w:rsidRPr="008B6A97">
        <w:t>BONUS</w:t>
      </w:r>
    </w:p>
    <w:p w:rsidR="00C91CC9" w:rsidRPr="008B6A97" w:rsidRDefault="00C91CC9"/>
    <w:p w:rsidR="00C91CC9" w:rsidRPr="008B6A97" w:rsidRDefault="00C91CC9">
      <w:r w:rsidRPr="008B6A97">
        <w:t xml:space="preserve">13)  MATH  </w:t>
      </w:r>
      <w:r w:rsidRPr="008B6A97">
        <w:rPr>
          <w:i/>
        </w:rPr>
        <w:t>Short Answer</w:t>
      </w:r>
      <w:r w:rsidRPr="008B6A97">
        <w:t xml:space="preserve">  </w:t>
      </w:r>
      <w:r w:rsidR="00B23F13">
        <w:t>In the study of calculus, who is responsible for the prime notation of expressing functions and their derivatives?</w:t>
      </w:r>
    </w:p>
    <w:p w:rsidR="00C91CC9" w:rsidRPr="008B6A97" w:rsidRDefault="00C91CC9"/>
    <w:p w:rsidR="00C91CC9" w:rsidRPr="008B6A97" w:rsidRDefault="00C91CC9">
      <w:r w:rsidRPr="008B6A97">
        <w:t xml:space="preserve">ANSWER: </w:t>
      </w:r>
      <w:r w:rsidR="00B23F13">
        <w:t xml:space="preserve"> JOSEPH-LOUIS</w:t>
      </w:r>
      <w:r w:rsidRPr="008B6A97">
        <w:t xml:space="preserve"> </w:t>
      </w:r>
      <w:r w:rsidR="00B23F13">
        <w:t>LAGRANGE (Accept: LAGRANGE)</w:t>
      </w:r>
    </w:p>
    <w:p w:rsidR="00C91CC9" w:rsidRPr="008B6A97" w:rsidRDefault="00C91CC9"/>
    <w:p w:rsidR="00C91CC9" w:rsidRPr="008B6A97" w:rsidRDefault="00C91CC9">
      <w:pPr>
        <w:numPr>
          <w:ins w:id="0" w:author="Shaw" w:date="2001-01-09T00:15:00Z"/>
        </w:numPr>
      </w:pPr>
    </w:p>
    <w:p w:rsidR="00C91CC9" w:rsidRPr="008B6A97" w:rsidRDefault="00911391">
      <w:pPr>
        <w:pStyle w:val="Heading1"/>
        <w:jc w:val="left"/>
      </w:pPr>
      <w:r>
        <w:rPr>
          <w:noProof/>
        </w:rPr>
        <w:pict>
          <v:line id="_x0000_s1032" style="position:absolute;z-index:251658240" from="32.4pt,12pt" to="392.4pt,12pt" o:allowincell="f"/>
        </w:pict>
      </w:r>
      <w:r w:rsidR="00C91CC9" w:rsidRPr="008B6A97">
        <w:t xml:space="preserve">  </w:t>
      </w:r>
    </w:p>
    <w:p w:rsidR="00C91CC9" w:rsidRPr="008B6A97" w:rsidRDefault="00C91CC9">
      <w:r w:rsidRPr="008B6A97">
        <w:tab/>
      </w:r>
    </w:p>
    <w:p w:rsidR="00C91CC9" w:rsidRPr="008B6A97" w:rsidRDefault="00C91CC9">
      <w:pPr>
        <w:pStyle w:val="Heading1"/>
      </w:pPr>
      <w:r w:rsidRPr="008B6A97">
        <w:t>TOSS-UP</w:t>
      </w:r>
    </w:p>
    <w:p w:rsidR="00C91CC9" w:rsidRPr="008B6A97" w:rsidRDefault="00C91CC9"/>
    <w:p w:rsidR="00C91CC9" w:rsidRDefault="00C91CC9">
      <w:r w:rsidRPr="008B6A97">
        <w:t xml:space="preserve">14)  EARTH SCIENCE  </w:t>
      </w:r>
      <w:r w:rsidRPr="008B6A97">
        <w:rPr>
          <w:i/>
        </w:rPr>
        <w:t xml:space="preserve">Short Answer  </w:t>
      </w:r>
      <w:r w:rsidR="00EF6EEC">
        <w:t>Which glacial structures, similar to drumlins, are formed when glaciers retreat over an area that contains a particularly hard rock core?</w:t>
      </w:r>
    </w:p>
    <w:p w:rsidR="00EF6EEC" w:rsidRPr="008B6A97" w:rsidRDefault="00EF6EEC"/>
    <w:p w:rsidR="00C91CC9" w:rsidRPr="008B6A97" w:rsidRDefault="00C91CC9">
      <w:r w:rsidRPr="008B6A97">
        <w:t xml:space="preserve">ANSWER:  </w:t>
      </w:r>
      <w:r w:rsidR="00EF6EEC">
        <w:t>CRAG</w:t>
      </w:r>
    </w:p>
    <w:p w:rsidR="00C91CC9" w:rsidRPr="008B6A97" w:rsidRDefault="00C91CC9"/>
    <w:p w:rsidR="00C91CC9" w:rsidRPr="008B6A97" w:rsidRDefault="00C91CC9">
      <w:pPr>
        <w:pStyle w:val="Heading1"/>
      </w:pPr>
      <w:r w:rsidRPr="008B6A97">
        <w:t>BONUS</w:t>
      </w:r>
    </w:p>
    <w:p w:rsidR="00C91CC9" w:rsidRPr="008B6A97" w:rsidRDefault="00C91CC9"/>
    <w:p w:rsidR="00C91CC9" w:rsidRDefault="00C91CC9">
      <w:r w:rsidRPr="008B6A97">
        <w:t xml:space="preserve">14)  EARTH  SCIENCE  </w:t>
      </w:r>
      <w:r w:rsidRPr="008B6A97">
        <w:rPr>
          <w:i/>
        </w:rPr>
        <w:t xml:space="preserve">Multiple Choice  </w:t>
      </w:r>
      <w:r w:rsidR="005740B5">
        <w:t xml:space="preserve">Which of the following </w:t>
      </w:r>
      <w:r w:rsidR="00EF6EEC">
        <w:t>glacial landforms is created by a braided stream flowing from the front end of a glacier</w:t>
      </w:r>
      <w:r w:rsidR="005740B5">
        <w:t>?</w:t>
      </w:r>
    </w:p>
    <w:p w:rsidR="005740B5" w:rsidRPr="008B6A97" w:rsidRDefault="005740B5"/>
    <w:p w:rsidR="00C91CC9" w:rsidRPr="008B6A97" w:rsidRDefault="00C91CC9">
      <w:r w:rsidRPr="008B6A97">
        <w:t xml:space="preserve">W)  </w:t>
      </w:r>
      <w:r w:rsidR="00EF6EEC">
        <w:t>eskers</w:t>
      </w:r>
    </w:p>
    <w:p w:rsidR="0071721D" w:rsidRPr="008B6A97" w:rsidRDefault="00C91CC9" w:rsidP="0071721D">
      <w:r w:rsidRPr="008B6A97">
        <w:t xml:space="preserve">X)  </w:t>
      </w:r>
      <w:r w:rsidR="00EF6EEC">
        <w:t>kames</w:t>
      </w:r>
    </w:p>
    <w:p w:rsidR="00EF6EEC" w:rsidRDefault="00C91CC9" w:rsidP="0071721D">
      <w:r w:rsidRPr="008B6A97">
        <w:t xml:space="preserve">Y)  </w:t>
      </w:r>
      <w:r w:rsidR="00EF6EEC">
        <w:t>moraines</w:t>
      </w:r>
    </w:p>
    <w:p w:rsidR="0071721D" w:rsidRPr="008B6A97" w:rsidRDefault="00C91CC9" w:rsidP="0071721D">
      <w:r w:rsidRPr="008B6A97">
        <w:t xml:space="preserve">Z)  </w:t>
      </w:r>
      <w:r w:rsidR="00EF6EEC">
        <w:t>outwash fans</w:t>
      </w:r>
    </w:p>
    <w:p w:rsidR="00C91CC9" w:rsidRPr="008B6A97" w:rsidRDefault="00C91CC9"/>
    <w:p w:rsidR="00C91CC9" w:rsidRPr="008B6A97" w:rsidRDefault="00C91CC9"/>
    <w:p w:rsidR="00C91CC9" w:rsidRPr="008B6A97" w:rsidRDefault="00C91CC9">
      <w:r w:rsidRPr="008B6A97">
        <w:t xml:space="preserve">ANSWER: </w:t>
      </w:r>
      <w:r w:rsidR="00EF6EEC">
        <w:t>Z) OUTWASH FAN</w:t>
      </w:r>
    </w:p>
    <w:p w:rsidR="00C91CC9" w:rsidRPr="008B6A97" w:rsidRDefault="00C91CC9">
      <w:pPr>
        <w:jc w:val="center"/>
        <w:rPr>
          <w:b/>
        </w:rPr>
      </w:pPr>
      <w:r w:rsidRPr="008B6A97">
        <w:br w:type="page"/>
      </w:r>
      <w:r w:rsidRPr="008B6A97">
        <w:rPr>
          <w:b/>
        </w:rPr>
        <w:lastRenderedPageBreak/>
        <w:t>TOSS-UP</w:t>
      </w:r>
    </w:p>
    <w:p w:rsidR="00C91CC9" w:rsidRPr="008B6A97" w:rsidRDefault="00C91CC9"/>
    <w:p w:rsidR="00C91CC9" w:rsidRPr="008B6A97" w:rsidRDefault="00C91CC9">
      <w:r w:rsidRPr="008B6A97">
        <w:t xml:space="preserve">15)  GENERAL SCIENCE  </w:t>
      </w:r>
      <w:r w:rsidRPr="008B6A97">
        <w:rPr>
          <w:i/>
        </w:rPr>
        <w:t>Multiple Choice</w:t>
      </w:r>
      <w:r w:rsidRPr="008B6A97">
        <w:t xml:space="preserve">  </w:t>
      </w:r>
      <w:r w:rsidR="00EA0659" w:rsidRPr="008B6A97">
        <w:t xml:space="preserve">Which of the </w:t>
      </w:r>
      <w:r w:rsidR="00D4727A">
        <w:t>following diseases is caused by a deficiency in calciferol, or vitamin D?</w:t>
      </w:r>
    </w:p>
    <w:p w:rsidR="00C91CC9" w:rsidRPr="008B6A97" w:rsidRDefault="00C91CC9"/>
    <w:p w:rsidR="00C91CC9" w:rsidRPr="008B6A97" w:rsidRDefault="00C91CC9">
      <w:r w:rsidRPr="008B6A97">
        <w:t xml:space="preserve">W)  </w:t>
      </w:r>
      <w:r w:rsidR="00D4727A">
        <w:t>pellagra</w:t>
      </w:r>
    </w:p>
    <w:p w:rsidR="00C91CC9" w:rsidRPr="008B6A97" w:rsidRDefault="00C91CC9">
      <w:r w:rsidRPr="008B6A97">
        <w:t xml:space="preserve">X)  </w:t>
      </w:r>
      <w:r w:rsidR="00D4727A">
        <w:t>xerophthalmia (pronounce: zeer-op-thal-me-uh)</w:t>
      </w:r>
    </w:p>
    <w:p w:rsidR="00D4727A" w:rsidRDefault="00C91CC9">
      <w:r w:rsidRPr="008B6A97">
        <w:t xml:space="preserve">Y)  </w:t>
      </w:r>
      <w:r w:rsidR="00D4727A">
        <w:t>osteomalacia (pronounce: ost-ee-oh-ma-lay-she-ah)</w:t>
      </w:r>
    </w:p>
    <w:p w:rsidR="00C91CC9" w:rsidRPr="008B6A97" w:rsidRDefault="00C91CC9">
      <w:r w:rsidRPr="008B6A97">
        <w:t xml:space="preserve">Z)  </w:t>
      </w:r>
      <w:r w:rsidR="00D4727A">
        <w:t>tetany</w:t>
      </w:r>
    </w:p>
    <w:p w:rsidR="00C91CC9" w:rsidRPr="008B6A97" w:rsidRDefault="00C91CC9"/>
    <w:p w:rsidR="00C91CC9" w:rsidRPr="008B6A97" w:rsidRDefault="00C91CC9">
      <w:r w:rsidRPr="008B6A97">
        <w:t xml:space="preserve">ANSWER:  </w:t>
      </w:r>
      <w:r w:rsidR="00EA0659" w:rsidRPr="008B6A97">
        <w:t>Y</w:t>
      </w:r>
      <w:r w:rsidRPr="008B6A97">
        <w:t xml:space="preserve">)  </w:t>
      </w:r>
      <w:r w:rsidR="00D4727A">
        <w:t>OSTEOMALACIA</w:t>
      </w:r>
    </w:p>
    <w:p w:rsidR="00C91CC9" w:rsidRPr="008B6A97" w:rsidRDefault="00C91CC9"/>
    <w:p w:rsidR="00C91CC9" w:rsidRPr="008B6A97" w:rsidRDefault="00C91CC9">
      <w:pPr>
        <w:pStyle w:val="Heading1"/>
      </w:pPr>
      <w:r w:rsidRPr="008B6A97">
        <w:t>BONUS</w:t>
      </w:r>
    </w:p>
    <w:p w:rsidR="00C91CC9" w:rsidRPr="008B6A97" w:rsidRDefault="00C91CC9"/>
    <w:p w:rsidR="00C91CC9" w:rsidRPr="008B6A97" w:rsidRDefault="00C91CC9">
      <w:r w:rsidRPr="008B6A97">
        <w:t xml:space="preserve">15)  GENERAL SCIENCE  </w:t>
      </w:r>
      <w:r w:rsidRPr="008B6A97">
        <w:rPr>
          <w:i/>
        </w:rPr>
        <w:t>Short Answer</w:t>
      </w:r>
      <w:r w:rsidRPr="008B6A97">
        <w:t xml:space="preserve">  </w:t>
      </w:r>
      <w:r w:rsidR="00D4727A">
        <w:t>Name the scientist who proposed that there was no conservation of photons, and, along with Einstein, predicted a new state of matter in the 1920s.</w:t>
      </w:r>
    </w:p>
    <w:p w:rsidR="00C91CC9" w:rsidRPr="008B6A97" w:rsidRDefault="00C91CC9"/>
    <w:p w:rsidR="00C91CC9" w:rsidRPr="008B6A97" w:rsidRDefault="00C91CC9">
      <w:r w:rsidRPr="008B6A97">
        <w:t xml:space="preserve">ANSWER:  </w:t>
      </w:r>
      <w:r w:rsidR="00D4727A">
        <w:t>SATYENDRA NATH BOSE (Accept: BOSE)</w:t>
      </w:r>
    </w:p>
    <w:p w:rsidR="00C91CC9" w:rsidRPr="008B6A97" w:rsidRDefault="00911391">
      <w:r>
        <w:rPr>
          <w:noProof/>
        </w:rPr>
        <w:pict>
          <v:line id="_x0000_s1033" style="position:absolute;z-index:251659264" from="32.4pt,10.8pt" to="392.4pt,10.8pt" o:allowincell="f"/>
        </w:pict>
      </w:r>
    </w:p>
    <w:p w:rsidR="00C91CC9" w:rsidRPr="008B6A97" w:rsidRDefault="00C91CC9"/>
    <w:p w:rsidR="00C91CC9" w:rsidRPr="008B6A97" w:rsidRDefault="00C91CC9">
      <w:pPr>
        <w:pStyle w:val="Heading1"/>
      </w:pPr>
      <w:r w:rsidRPr="008B6A97">
        <w:t>TOSS-UP</w:t>
      </w:r>
    </w:p>
    <w:p w:rsidR="00C91CC9" w:rsidRPr="008B6A97" w:rsidRDefault="00C91CC9"/>
    <w:p w:rsidR="00C91CC9" w:rsidRPr="008B6A97" w:rsidRDefault="00C91CC9">
      <w:r w:rsidRPr="008B6A97">
        <w:t xml:space="preserve">16)  ASTRONOMY  </w:t>
      </w:r>
      <w:r w:rsidRPr="008B6A97">
        <w:rPr>
          <w:i/>
        </w:rPr>
        <w:t xml:space="preserve">Multiple Choice  </w:t>
      </w:r>
      <w:r w:rsidR="00001A00">
        <w:t>Which of the following astronomers is famous for, among other accomplishments, discovered 13 comets and publishing a catalogue of deep sky objects in the late 1700s</w:t>
      </w:r>
      <w:r w:rsidR="005740B5">
        <w:t>?</w:t>
      </w:r>
    </w:p>
    <w:p w:rsidR="00C91CC9" w:rsidRPr="008B6A97" w:rsidRDefault="00C91CC9"/>
    <w:p w:rsidR="00C91CC9" w:rsidRPr="008B6A97" w:rsidRDefault="00533737">
      <w:r w:rsidRPr="008B6A97">
        <w:t xml:space="preserve">W)  </w:t>
      </w:r>
      <w:r w:rsidR="00001A00">
        <w:t>Pierre Laplace</w:t>
      </w:r>
    </w:p>
    <w:p w:rsidR="00C91CC9" w:rsidRPr="008B6A97" w:rsidRDefault="00001A00">
      <w:r>
        <w:t>X)  Nicolaus Copernicus</w:t>
      </w:r>
    </w:p>
    <w:p w:rsidR="00C91CC9" w:rsidRPr="008B6A97" w:rsidRDefault="00001A00">
      <w:r>
        <w:t>Y)  Charles Messier</w:t>
      </w:r>
    </w:p>
    <w:p w:rsidR="00C91CC9" w:rsidRPr="008B6A97" w:rsidRDefault="00533737">
      <w:r w:rsidRPr="008B6A97">
        <w:t xml:space="preserve">Z)  </w:t>
      </w:r>
      <w:r w:rsidR="00001A00">
        <w:t>Henry Draper</w:t>
      </w:r>
    </w:p>
    <w:p w:rsidR="00C91CC9" w:rsidRPr="008B6A97" w:rsidRDefault="00C91CC9"/>
    <w:p w:rsidR="00C91CC9" w:rsidRPr="008B6A97" w:rsidRDefault="00C91CC9">
      <w:r w:rsidRPr="008B6A97">
        <w:t xml:space="preserve">ANSWER:  Y)  </w:t>
      </w:r>
      <w:r w:rsidR="00001A00">
        <w:t>CHARLES MESSIER</w:t>
      </w:r>
    </w:p>
    <w:p w:rsidR="00C91CC9" w:rsidRPr="008B6A97" w:rsidRDefault="00C91CC9"/>
    <w:p w:rsidR="00C91CC9" w:rsidRPr="008B6A97" w:rsidRDefault="00C91CC9">
      <w:pPr>
        <w:pStyle w:val="Heading1"/>
      </w:pPr>
      <w:r w:rsidRPr="008B6A97">
        <w:t>BONUS</w:t>
      </w:r>
    </w:p>
    <w:p w:rsidR="00C91CC9" w:rsidRPr="008B6A97" w:rsidRDefault="00C91CC9"/>
    <w:p w:rsidR="00C91CC9" w:rsidRPr="008B6A97" w:rsidRDefault="00C91CC9">
      <w:r w:rsidRPr="008B6A97">
        <w:t xml:space="preserve">16)  ASTRONOMY  </w:t>
      </w:r>
      <w:r w:rsidRPr="008B6A97">
        <w:rPr>
          <w:i/>
        </w:rPr>
        <w:t>Short Answer</w:t>
      </w:r>
      <w:r w:rsidRPr="008B6A97">
        <w:t xml:space="preserve">  </w:t>
      </w:r>
      <w:r w:rsidR="00001A00">
        <w:t>What celestial group of objects are divided into various types using the Trumpler classification?</w:t>
      </w:r>
    </w:p>
    <w:p w:rsidR="00C91CC9" w:rsidRPr="008B6A97" w:rsidRDefault="00C91CC9"/>
    <w:p w:rsidR="00C91CC9" w:rsidRPr="008B6A97" w:rsidRDefault="008B6A97">
      <w:r>
        <w:t xml:space="preserve">ANSWER: </w:t>
      </w:r>
      <w:r w:rsidR="00001A00">
        <w:t>OPEN CLUSTERS</w:t>
      </w:r>
    </w:p>
    <w:p w:rsidR="00C91CC9" w:rsidRPr="008B6A97" w:rsidRDefault="00C91CC9">
      <w:pPr>
        <w:jc w:val="center"/>
        <w:rPr>
          <w:b/>
        </w:rPr>
      </w:pPr>
      <w:r w:rsidRPr="008B6A97">
        <w:br w:type="page"/>
      </w:r>
      <w:r w:rsidRPr="008B6A97">
        <w:rPr>
          <w:b/>
        </w:rPr>
        <w:lastRenderedPageBreak/>
        <w:t>TOSS-UP</w:t>
      </w:r>
    </w:p>
    <w:p w:rsidR="00C91CC9" w:rsidRPr="008B6A97" w:rsidRDefault="00C91CC9"/>
    <w:p w:rsidR="00C91CC9" w:rsidRPr="008B6A97" w:rsidRDefault="00C91CC9">
      <w:pPr>
        <w:tabs>
          <w:tab w:val="decimal" w:pos="-1440"/>
        </w:tabs>
        <w:rPr>
          <w:vertAlign w:val="subscript"/>
        </w:rPr>
      </w:pPr>
      <w:r w:rsidRPr="008B6A97">
        <w:t xml:space="preserve">17)  CHEMISTRY  </w:t>
      </w:r>
      <w:r w:rsidRPr="008B6A97">
        <w:rPr>
          <w:i/>
        </w:rPr>
        <w:t xml:space="preserve">Multiple Choice </w:t>
      </w:r>
      <w:r w:rsidRPr="008B6A97">
        <w:t xml:space="preserve"> </w:t>
      </w:r>
      <w:r w:rsidR="00001A00">
        <w:t>The Lennard-Jones potential is used to describe which of the following types of interactions?</w:t>
      </w:r>
      <w:r w:rsidR="00A0182F">
        <w:t>:</w:t>
      </w:r>
    </w:p>
    <w:p w:rsidR="00C91CC9" w:rsidRPr="008B6A97" w:rsidRDefault="00C91CC9">
      <w:pPr>
        <w:tabs>
          <w:tab w:val="decimal" w:pos="-1440"/>
        </w:tabs>
        <w:rPr>
          <w:vertAlign w:val="subscript"/>
        </w:rPr>
      </w:pPr>
    </w:p>
    <w:p w:rsidR="00C91CC9" w:rsidRPr="008B6A97" w:rsidRDefault="00C91CC9">
      <w:pPr>
        <w:tabs>
          <w:tab w:val="decimal" w:pos="-1440"/>
        </w:tabs>
      </w:pPr>
      <w:r w:rsidRPr="008B6A97">
        <w:t xml:space="preserve">W)  </w:t>
      </w:r>
      <w:r w:rsidR="00001A00">
        <w:t>dipole-dipole</w:t>
      </w:r>
    </w:p>
    <w:p w:rsidR="00C91CC9" w:rsidRPr="008B6A97" w:rsidRDefault="00C91CC9">
      <w:pPr>
        <w:tabs>
          <w:tab w:val="decimal" w:pos="-1440"/>
        </w:tabs>
      </w:pPr>
      <w:r w:rsidRPr="008B6A97">
        <w:t xml:space="preserve">X)  </w:t>
      </w:r>
      <w:r w:rsidR="00001A00">
        <w:t>dipole-induced dipole</w:t>
      </w:r>
    </w:p>
    <w:p w:rsidR="00C91CC9" w:rsidRPr="008B6A97" w:rsidRDefault="00C91CC9">
      <w:pPr>
        <w:tabs>
          <w:tab w:val="decimal" w:pos="-1440"/>
        </w:tabs>
      </w:pPr>
      <w:r w:rsidRPr="008B6A97">
        <w:t xml:space="preserve">Y)  </w:t>
      </w:r>
      <w:r w:rsidR="00001A00">
        <w:t>ion-dipole</w:t>
      </w:r>
    </w:p>
    <w:p w:rsidR="00C91CC9" w:rsidRPr="008B6A97" w:rsidRDefault="00C91CC9">
      <w:pPr>
        <w:tabs>
          <w:tab w:val="decimal" w:pos="-1440"/>
        </w:tabs>
      </w:pPr>
      <w:r w:rsidRPr="008B6A97">
        <w:t xml:space="preserve">Z)  </w:t>
      </w:r>
      <w:r w:rsidR="00001A00">
        <w:t>dispersion forces</w:t>
      </w:r>
    </w:p>
    <w:p w:rsidR="00C91CC9" w:rsidRPr="008B6A97" w:rsidRDefault="00C91CC9">
      <w:pPr>
        <w:tabs>
          <w:tab w:val="decimal" w:pos="-1440"/>
        </w:tabs>
      </w:pPr>
    </w:p>
    <w:p w:rsidR="00C91CC9" w:rsidRPr="008B6A97" w:rsidRDefault="00A0182F">
      <w:r>
        <w:t>ANSWER:  Z</w:t>
      </w:r>
      <w:r w:rsidR="00C91CC9" w:rsidRPr="008B6A97">
        <w:t xml:space="preserve">)  </w:t>
      </w:r>
      <w:r w:rsidR="00001A00">
        <w:t>DISPERSION FORCES</w:t>
      </w:r>
    </w:p>
    <w:p w:rsidR="00C91CC9" w:rsidRPr="008B6A97" w:rsidRDefault="00C91CC9">
      <w:pPr>
        <w:rPr>
          <w:vertAlign w:val="subscript"/>
        </w:rPr>
      </w:pPr>
    </w:p>
    <w:p w:rsidR="00C91CC9" w:rsidRPr="008B6A97" w:rsidRDefault="00C91CC9">
      <w:pPr>
        <w:pStyle w:val="Heading1"/>
      </w:pPr>
      <w:r w:rsidRPr="008B6A97">
        <w:t>BONUS</w:t>
      </w:r>
    </w:p>
    <w:p w:rsidR="00C91CC9" w:rsidRPr="008B6A97" w:rsidRDefault="00C91CC9"/>
    <w:p w:rsidR="00C91CC9" w:rsidRPr="008B6A97" w:rsidRDefault="00C91CC9">
      <w:r w:rsidRPr="008B6A97">
        <w:t xml:space="preserve">17)  CHEMISTRY  </w:t>
      </w:r>
      <w:r w:rsidRPr="008B6A97">
        <w:rPr>
          <w:i/>
        </w:rPr>
        <w:t xml:space="preserve">Short Answer  </w:t>
      </w:r>
      <w:r w:rsidR="0010670C">
        <w:t>Which law states that the energy change for any chemical or physical reaction is independent of the pathway taken to complete the process and only the initial and final states are of any importance</w:t>
      </w:r>
      <w:r w:rsidR="00EA0659" w:rsidRPr="008B6A97">
        <w:t>?</w:t>
      </w:r>
    </w:p>
    <w:p w:rsidR="00C91CC9" w:rsidRPr="008B6A97" w:rsidRDefault="00C91CC9"/>
    <w:p w:rsidR="00C91CC9" w:rsidRPr="008B6A97" w:rsidRDefault="00C91CC9">
      <w:r w:rsidRPr="008B6A97">
        <w:t xml:space="preserve">ANSWER:  </w:t>
      </w:r>
      <w:r w:rsidR="0010670C">
        <w:t>HESS’S LAW</w:t>
      </w:r>
    </w:p>
    <w:p w:rsidR="00C91CC9" w:rsidRPr="008B6A97" w:rsidRDefault="00C91CC9"/>
    <w:p w:rsidR="00C91CC9" w:rsidRPr="008B6A97" w:rsidRDefault="00911391">
      <w:r>
        <w:rPr>
          <w:noProof/>
        </w:rPr>
        <w:pict>
          <v:line id="_x0000_s1034" style="position:absolute;z-index:251660288" from="39.6pt,10.5pt" to="399.6pt,10.5pt" o:allowincell="f"/>
        </w:pict>
      </w:r>
      <w:r w:rsidR="00C91CC9" w:rsidRPr="008B6A97">
        <w:tab/>
      </w:r>
    </w:p>
    <w:p w:rsidR="00C91CC9" w:rsidRPr="008B6A97" w:rsidRDefault="00C91CC9"/>
    <w:p w:rsidR="00C91CC9" w:rsidRPr="008B6A97" w:rsidRDefault="00C91CC9">
      <w:pPr>
        <w:pStyle w:val="Heading1"/>
      </w:pPr>
      <w:r w:rsidRPr="008B6A97">
        <w:t>TOSS-UP</w:t>
      </w:r>
    </w:p>
    <w:p w:rsidR="00C91CC9" w:rsidRPr="008B6A97" w:rsidRDefault="00C91CC9"/>
    <w:p w:rsidR="00C91CC9" w:rsidRPr="008B6A97" w:rsidRDefault="00C91CC9">
      <w:r w:rsidRPr="008B6A97">
        <w:t xml:space="preserve">18)  PHYSICS  </w:t>
      </w:r>
      <w:r w:rsidRPr="008B6A97">
        <w:rPr>
          <w:i/>
        </w:rPr>
        <w:t xml:space="preserve">Multiple Choice  </w:t>
      </w:r>
      <w:r w:rsidR="00B85E45">
        <w:t>Which of the following quantities which is measured in multiples of h-bar, can be used to correct for flaws in Schrodinger’s equation and Bohr’s formula</w:t>
      </w:r>
    </w:p>
    <w:p w:rsidR="00C91CC9" w:rsidRPr="008B6A97" w:rsidRDefault="00C91CC9"/>
    <w:p w:rsidR="00C91CC9" w:rsidRPr="008B6A97" w:rsidRDefault="00C91CC9">
      <w:r w:rsidRPr="008B6A97">
        <w:t xml:space="preserve">W)  </w:t>
      </w:r>
      <w:r w:rsidR="00B85E45">
        <w:t>magnetic number</w:t>
      </w:r>
    </w:p>
    <w:p w:rsidR="00C91CC9" w:rsidRPr="008B6A97" w:rsidRDefault="00C91CC9">
      <w:r w:rsidRPr="008B6A97">
        <w:t xml:space="preserve">X)  </w:t>
      </w:r>
      <w:r w:rsidR="00B85E45">
        <w:t>spin</w:t>
      </w:r>
    </w:p>
    <w:p w:rsidR="00C91CC9" w:rsidRPr="008B6A97" w:rsidRDefault="00B85E45">
      <w:r>
        <w:t>Y)  color</w:t>
      </w:r>
    </w:p>
    <w:p w:rsidR="00C91CC9" w:rsidRPr="008B6A97" w:rsidRDefault="00C91CC9">
      <w:r w:rsidRPr="008B6A97">
        <w:t xml:space="preserve">Z)  </w:t>
      </w:r>
      <w:r w:rsidR="00B85E45">
        <w:t>isospin</w:t>
      </w:r>
    </w:p>
    <w:p w:rsidR="00C91CC9" w:rsidRPr="008B6A97" w:rsidRDefault="00C91CC9"/>
    <w:p w:rsidR="00C91CC9" w:rsidRPr="008B6A97" w:rsidRDefault="00C91CC9">
      <w:r w:rsidRPr="008B6A97">
        <w:t xml:space="preserve">ANSWER:  X)  </w:t>
      </w:r>
      <w:r w:rsidR="00B85E45">
        <w:t>SPIN</w:t>
      </w:r>
    </w:p>
    <w:p w:rsidR="00C91CC9" w:rsidRPr="008B6A97" w:rsidRDefault="00C91CC9"/>
    <w:p w:rsidR="00C91CC9" w:rsidRPr="008B6A97" w:rsidRDefault="00C91CC9">
      <w:pPr>
        <w:pStyle w:val="Heading1"/>
      </w:pPr>
      <w:r w:rsidRPr="008B6A97">
        <w:t>BONUS</w:t>
      </w:r>
    </w:p>
    <w:p w:rsidR="00C91CC9" w:rsidRPr="008B6A97" w:rsidRDefault="00C91CC9"/>
    <w:p w:rsidR="00C91CC9" w:rsidRPr="008B6A97" w:rsidRDefault="00C91CC9">
      <w:r w:rsidRPr="008B6A97">
        <w:t xml:space="preserve">18)  PHYSICS  </w:t>
      </w:r>
      <w:r w:rsidRPr="008B6A97">
        <w:rPr>
          <w:i/>
        </w:rPr>
        <w:t xml:space="preserve">Short Answer  </w:t>
      </w:r>
      <w:r w:rsidR="00B85E45">
        <w:t>Name this effect for which the maximum energy involved is given by the equation h x f – phi and it only occurs if h x f is greater than the work function.</w:t>
      </w:r>
    </w:p>
    <w:p w:rsidR="00C91CC9" w:rsidRPr="008B6A97" w:rsidRDefault="00C91CC9"/>
    <w:p w:rsidR="00C91CC9" w:rsidRPr="008B6A97" w:rsidRDefault="00C91CC9">
      <w:r w:rsidRPr="008B6A97">
        <w:t xml:space="preserve">ANSWER:   </w:t>
      </w:r>
      <w:r w:rsidR="00B85E45">
        <w:t>PHOTOELECTRIC EFFECT (Accept: HERTZ EFFECT)</w:t>
      </w:r>
    </w:p>
    <w:p w:rsidR="00C91CC9" w:rsidRPr="008B6A97" w:rsidRDefault="00C91CC9"/>
    <w:p w:rsidR="00C91CC9" w:rsidRPr="008B6A97" w:rsidRDefault="00C91CC9">
      <w:pPr>
        <w:jc w:val="center"/>
        <w:rPr>
          <w:b/>
        </w:rPr>
      </w:pPr>
      <w:r w:rsidRPr="008B6A97">
        <w:br w:type="page"/>
      </w:r>
      <w:r w:rsidRPr="008B6A97">
        <w:rPr>
          <w:b/>
        </w:rPr>
        <w:lastRenderedPageBreak/>
        <w:t>TOSS-UP</w:t>
      </w:r>
    </w:p>
    <w:p w:rsidR="00C91CC9" w:rsidRPr="008B6A97" w:rsidRDefault="00C91CC9"/>
    <w:p w:rsidR="00C91CC9" w:rsidRPr="008B6A97" w:rsidRDefault="00C91CC9">
      <w:r w:rsidRPr="008B6A97">
        <w:t xml:space="preserve">19)  BIOLOGY  </w:t>
      </w:r>
      <w:r w:rsidR="003B5FCE" w:rsidRPr="008B6A97">
        <w:rPr>
          <w:i/>
        </w:rPr>
        <w:t>Short Answer</w:t>
      </w:r>
      <w:r w:rsidRPr="008B6A97">
        <w:rPr>
          <w:i/>
        </w:rPr>
        <w:t xml:space="preserve">  </w:t>
      </w:r>
      <w:r w:rsidR="0036194F">
        <w:t>Which eukaryotic organelle is characterized by the presence of the enzyme catalase</w:t>
      </w:r>
      <w:r w:rsidR="008B6A97">
        <w:t>?</w:t>
      </w:r>
      <w:r w:rsidRPr="008B6A97">
        <w:t xml:space="preserve"> </w:t>
      </w:r>
    </w:p>
    <w:p w:rsidR="00C91CC9" w:rsidRPr="008B6A97" w:rsidRDefault="00C91CC9"/>
    <w:p w:rsidR="00C91CC9" w:rsidRPr="008B6A97" w:rsidRDefault="00C91CC9">
      <w:r w:rsidRPr="008B6A97">
        <w:t xml:space="preserve">ANSWER:  </w:t>
      </w:r>
      <w:r w:rsidR="0036194F">
        <w:t>PEROXISOMES</w:t>
      </w:r>
    </w:p>
    <w:p w:rsidR="00C91CC9" w:rsidRPr="008B6A97" w:rsidRDefault="00C91CC9"/>
    <w:p w:rsidR="00C91CC9" w:rsidRPr="008B6A97" w:rsidRDefault="00C91CC9">
      <w:pPr>
        <w:pStyle w:val="Heading1"/>
      </w:pPr>
      <w:r w:rsidRPr="008B6A97">
        <w:t>BONUS</w:t>
      </w:r>
    </w:p>
    <w:p w:rsidR="00C91CC9" w:rsidRPr="008B6A97" w:rsidRDefault="00C91CC9"/>
    <w:p w:rsidR="00C91CC9" w:rsidRPr="008B6A97" w:rsidRDefault="00C91CC9">
      <w:r w:rsidRPr="008B6A97">
        <w:t xml:space="preserve">19)  BIOLOGY  </w:t>
      </w:r>
      <w:r w:rsidR="008B6A97">
        <w:rPr>
          <w:i/>
        </w:rPr>
        <w:t>Short Answer</w:t>
      </w:r>
      <w:r w:rsidR="00A0182F">
        <w:t xml:space="preserve"> </w:t>
      </w:r>
      <w:r w:rsidR="0036194F">
        <w:t>Which neurotransmitter is responsible for the production of the action potential that causes the sarcoplasmic reticulum to release calcium ions in mammals</w:t>
      </w:r>
      <w:r w:rsidR="003B5FCE" w:rsidRPr="008B6A97">
        <w:t>?</w:t>
      </w:r>
    </w:p>
    <w:p w:rsidR="00C91CC9" w:rsidRPr="008B6A97" w:rsidRDefault="00C91CC9"/>
    <w:p w:rsidR="00C91CC9" w:rsidRPr="008B6A97" w:rsidRDefault="00C91CC9">
      <w:pPr>
        <w:pStyle w:val="Header"/>
        <w:tabs>
          <w:tab w:val="clear" w:pos="4320"/>
          <w:tab w:val="clear" w:pos="8640"/>
        </w:tabs>
      </w:pPr>
      <w:r w:rsidRPr="008B6A97">
        <w:t xml:space="preserve">ANSWER:  </w:t>
      </w:r>
      <w:r w:rsidR="0036194F">
        <w:t>ACETYLCHOLINE</w:t>
      </w:r>
    </w:p>
    <w:p w:rsidR="00C91CC9" w:rsidRPr="008B6A97" w:rsidRDefault="00911391">
      <w:r>
        <w:rPr>
          <w:noProof/>
        </w:rPr>
        <w:pict>
          <v:line id="_x0000_s1035" style="position:absolute;z-index:251661312" from="32.4pt,10.8pt" to="392.4pt,10.8pt" o:allowincell="f"/>
        </w:pict>
      </w:r>
    </w:p>
    <w:p w:rsidR="00C91CC9" w:rsidRPr="008B6A97" w:rsidRDefault="00C91CC9"/>
    <w:p w:rsidR="00C91CC9" w:rsidRPr="008B6A97" w:rsidRDefault="00C91CC9">
      <w:pPr>
        <w:pStyle w:val="Heading1"/>
      </w:pPr>
      <w:r w:rsidRPr="008B6A97">
        <w:t>TOSS-UP</w:t>
      </w:r>
    </w:p>
    <w:p w:rsidR="00C91CC9" w:rsidRPr="008B6A97" w:rsidRDefault="00C91CC9"/>
    <w:p w:rsidR="00C91CC9" w:rsidRPr="008B6A97" w:rsidRDefault="00C91CC9">
      <w:r w:rsidRPr="008B6A97">
        <w:t xml:space="preserve">20)  ASTRONOMY  </w:t>
      </w:r>
      <w:r w:rsidRPr="008B6A97">
        <w:rPr>
          <w:i/>
        </w:rPr>
        <w:t>Multiple Choice</w:t>
      </w:r>
      <w:r w:rsidRPr="008B6A97">
        <w:t xml:space="preserve">  </w:t>
      </w:r>
      <w:r w:rsidR="0036194F">
        <w:t>Where on a Hertzsprung-Russel diagram would you find a blue supergiant?</w:t>
      </w:r>
    </w:p>
    <w:p w:rsidR="00C91CC9" w:rsidRPr="008B6A97" w:rsidRDefault="00C91CC9"/>
    <w:p w:rsidR="0036194F" w:rsidRPr="008B6A97" w:rsidRDefault="0036194F">
      <w:r>
        <w:t>W)  top right</w:t>
      </w:r>
    </w:p>
    <w:p w:rsidR="00C91CC9" w:rsidRPr="008B6A97" w:rsidRDefault="00C91CC9">
      <w:r w:rsidRPr="008B6A97">
        <w:t xml:space="preserve">X)  </w:t>
      </w:r>
      <w:r w:rsidR="0036194F">
        <w:t>top left</w:t>
      </w:r>
    </w:p>
    <w:p w:rsidR="00C91CC9" w:rsidRPr="008B6A97" w:rsidRDefault="0036194F">
      <w:r>
        <w:t>Y)  bottom right</w:t>
      </w:r>
    </w:p>
    <w:p w:rsidR="00C91CC9" w:rsidRPr="008B6A97" w:rsidRDefault="00C91CC9">
      <w:r w:rsidRPr="008B6A97">
        <w:t xml:space="preserve">Z)  </w:t>
      </w:r>
      <w:r w:rsidR="0036194F">
        <w:t>bottom left</w:t>
      </w:r>
    </w:p>
    <w:p w:rsidR="00C91CC9" w:rsidRPr="008B6A97" w:rsidRDefault="00C91CC9">
      <w:r w:rsidRPr="008B6A97">
        <w:t xml:space="preserve"> </w:t>
      </w:r>
    </w:p>
    <w:p w:rsidR="00C91CC9" w:rsidRPr="008B6A97" w:rsidRDefault="008B6A97">
      <w:r>
        <w:t xml:space="preserve">ANSWER:  X) </w:t>
      </w:r>
      <w:r w:rsidR="00971876">
        <w:t>TOP LEFT</w:t>
      </w:r>
    </w:p>
    <w:p w:rsidR="00C91CC9" w:rsidRPr="008B6A97" w:rsidRDefault="00C91CC9"/>
    <w:p w:rsidR="00C91CC9" w:rsidRPr="008B6A97" w:rsidRDefault="00C91CC9">
      <w:pPr>
        <w:pStyle w:val="Heading1"/>
      </w:pPr>
      <w:r w:rsidRPr="008B6A97">
        <w:t>BONUS</w:t>
      </w:r>
    </w:p>
    <w:p w:rsidR="00C91CC9" w:rsidRPr="008B6A97" w:rsidRDefault="00C91CC9"/>
    <w:p w:rsidR="00C91CC9" w:rsidRPr="008B6A97" w:rsidRDefault="00C91CC9">
      <w:r w:rsidRPr="008B6A97">
        <w:t xml:space="preserve">20)  ASTRONOMY  </w:t>
      </w:r>
      <w:r w:rsidRPr="008B6A97">
        <w:rPr>
          <w:i/>
        </w:rPr>
        <w:t>Short Answer</w:t>
      </w:r>
      <w:r w:rsidRPr="008B6A97">
        <w:t xml:space="preserve">  </w:t>
      </w:r>
      <w:r w:rsidR="00971876">
        <w:t>What is the term for a white dwarf that has cooled so much that it no longer emits significant heat or light</w:t>
      </w:r>
      <w:r w:rsidRPr="008B6A97">
        <w:t>?</w:t>
      </w:r>
    </w:p>
    <w:p w:rsidR="00C91CC9" w:rsidRPr="008B6A97" w:rsidRDefault="00C91CC9"/>
    <w:p w:rsidR="00C91CC9" w:rsidRPr="008B6A97" w:rsidRDefault="00971876">
      <w:pPr>
        <w:pStyle w:val="BodyText2"/>
        <w:rPr>
          <w:color w:val="auto"/>
        </w:rPr>
      </w:pPr>
      <w:r>
        <w:rPr>
          <w:color w:val="auto"/>
        </w:rPr>
        <w:t>ANSWER:  BLACK DWARF</w:t>
      </w:r>
    </w:p>
    <w:p w:rsidR="00C91CC9" w:rsidRPr="008B6A97" w:rsidRDefault="00C91CC9">
      <w:pPr>
        <w:pStyle w:val="BodyText2"/>
        <w:jc w:val="center"/>
        <w:rPr>
          <w:b/>
          <w:color w:val="auto"/>
        </w:rPr>
      </w:pPr>
      <w:r w:rsidRPr="008B6A97">
        <w:rPr>
          <w:color w:val="auto"/>
        </w:rPr>
        <w:br w:type="page"/>
      </w:r>
      <w:r w:rsidRPr="008B6A97">
        <w:rPr>
          <w:b/>
          <w:color w:val="auto"/>
        </w:rPr>
        <w:lastRenderedPageBreak/>
        <w:t>TOSS-UP</w:t>
      </w:r>
    </w:p>
    <w:p w:rsidR="00C91CC9" w:rsidRPr="008B6A97" w:rsidRDefault="00C91CC9"/>
    <w:p w:rsidR="00C91CC9" w:rsidRPr="008B6A97" w:rsidRDefault="00C91CC9">
      <w:r w:rsidRPr="008B6A97">
        <w:t xml:space="preserve">21)  MATH  </w:t>
      </w:r>
      <w:r w:rsidRPr="008B6A97">
        <w:rPr>
          <w:i/>
        </w:rPr>
        <w:t>Short Answer</w:t>
      </w:r>
      <w:r w:rsidRPr="008B6A97">
        <w:t xml:space="preserve">  </w:t>
      </w:r>
      <w:r w:rsidR="00813E04">
        <w:t xml:space="preserve">What is the number </w:t>
      </w:r>
      <w:r w:rsidR="004C1186">
        <w:t>26 in base eight</w:t>
      </w:r>
      <w:r w:rsidR="00813E04">
        <w:t>?</w:t>
      </w:r>
    </w:p>
    <w:p w:rsidR="00C91CC9" w:rsidRPr="008B6A97" w:rsidRDefault="00C91CC9"/>
    <w:p w:rsidR="00C91CC9" w:rsidRPr="008B6A97" w:rsidRDefault="00C91CC9">
      <w:r w:rsidRPr="008B6A97">
        <w:t xml:space="preserve">ANSWER:  </w:t>
      </w:r>
      <w:r w:rsidR="004C1186">
        <w:t>32</w:t>
      </w:r>
    </w:p>
    <w:p w:rsidR="00C91CC9" w:rsidRPr="008B6A97" w:rsidRDefault="00C91CC9"/>
    <w:p w:rsidR="00C91CC9" w:rsidRPr="008B6A97" w:rsidRDefault="00C91CC9">
      <w:pPr>
        <w:pStyle w:val="Heading1"/>
      </w:pPr>
      <w:r w:rsidRPr="008B6A97">
        <w:t>BONUS</w:t>
      </w:r>
    </w:p>
    <w:p w:rsidR="00C91CC9" w:rsidRPr="008B6A97" w:rsidRDefault="00C91CC9"/>
    <w:p w:rsidR="00C91CC9" w:rsidRDefault="00C91CC9">
      <w:r w:rsidRPr="008B6A97">
        <w:t xml:space="preserve">21)  MATH  </w:t>
      </w:r>
      <w:r w:rsidRPr="008B6A97">
        <w:rPr>
          <w:i/>
        </w:rPr>
        <w:t>Short Answer</w:t>
      </w:r>
      <w:r w:rsidRPr="008B6A97">
        <w:t xml:space="preserve">  </w:t>
      </w:r>
      <w:r w:rsidR="004C1186">
        <w:t>Which theorem states that all integers can be written as the product of primes?</w:t>
      </w:r>
    </w:p>
    <w:p w:rsidR="004C1186" w:rsidRPr="008B6A97" w:rsidRDefault="004C1186"/>
    <w:p w:rsidR="00C91CC9" w:rsidRPr="008B6A97" w:rsidRDefault="00C91CC9">
      <w:pPr>
        <w:rPr>
          <w:vertAlign w:val="superscript"/>
        </w:rPr>
      </w:pPr>
      <w:r w:rsidRPr="008B6A97">
        <w:t xml:space="preserve">ANSWER:  </w:t>
      </w:r>
      <w:r w:rsidR="004C1186">
        <w:t>FUNDAMENTAL THEOREM OF ARITHMETIC</w:t>
      </w:r>
    </w:p>
    <w:p w:rsidR="00C91CC9" w:rsidRPr="008B6A97" w:rsidRDefault="00911391">
      <w:r>
        <w:rPr>
          <w:noProof/>
        </w:rPr>
        <w:pict>
          <v:line id="_x0000_s1036" style="position:absolute;z-index:251662336" from="39.6pt,9pt" to="399.6pt,9pt" o:allowincell="f"/>
        </w:pict>
      </w:r>
    </w:p>
    <w:p w:rsidR="00C91CC9" w:rsidRPr="008B6A97" w:rsidRDefault="00C91CC9"/>
    <w:p w:rsidR="00C91CC9" w:rsidRPr="008B6A97" w:rsidRDefault="00C91CC9">
      <w:pPr>
        <w:pStyle w:val="Heading1"/>
      </w:pPr>
      <w:r w:rsidRPr="008B6A97">
        <w:t>TOSS-UP</w:t>
      </w:r>
    </w:p>
    <w:p w:rsidR="00C91CC9" w:rsidRPr="008B6A97" w:rsidRDefault="00C91CC9"/>
    <w:p w:rsidR="00C91CC9" w:rsidRPr="004812AD" w:rsidRDefault="00C91CC9">
      <w:r w:rsidRPr="008B6A97">
        <w:t xml:space="preserve">22)  GENERAL SCIENCE   </w:t>
      </w:r>
      <w:r w:rsidRPr="008B6A97">
        <w:rPr>
          <w:i/>
        </w:rPr>
        <w:t>Multiple Choice</w:t>
      </w:r>
      <w:r w:rsidR="003B5FCE" w:rsidRPr="008B6A97">
        <w:t xml:space="preserve">  </w:t>
      </w:r>
      <w:r w:rsidR="004812AD">
        <w:t>Mill’s theorem states that the floor of the exponential function A</w:t>
      </w:r>
      <w:r w:rsidR="004812AD">
        <w:rPr>
          <w:vertAlign w:val="superscript"/>
        </w:rPr>
        <w:t>3n</w:t>
      </w:r>
      <w:r w:rsidR="004812AD">
        <w:t xml:space="preserve"> is what?</w:t>
      </w:r>
    </w:p>
    <w:p w:rsidR="004C1186" w:rsidRPr="008B6A97" w:rsidRDefault="004C1186"/>
    <w:p w:rsidR="00C91CC9" w:rsidRPr="008B6A97" w:rsidRDefault="00C91CC9">
      <w:r w:rsidRPr="008B6A97">
        <w:t xml:space="preserve">W)  </w:t>
      </w:r>
      <w:r w:rsidR="004812AD">
        <w:t>real number</w:t>
      </w:r>
    </w:p>
    <w:p w:rsidR="00C91CC9" w:rsidRPr="008B6A97" w:rsidRDefault="00C91CC9">
      <w:r w:rsidRPr="008B6A97">
        <w:t xml:space="preserve">X)  </w:t>
      </w:r>
      <w:r w:rsidR="004812AD">
        <w:t>real function</w:t>
      </w:r>
    </w:p>
    <w:p w:rsidR="00C91CC9" w:rsidRPr="008B6A97" w:rsidRDefault="00C91CC9">
      <w:r w:rsidRPr="008B6A97">
        <w:t xml:space="preserve">Y)  </w:t>
      </w:r>
      <w:r w:rsidR="004812AD">
        <w:t>prime number</w:t>
      </w:r>
    </w:p>
    <w:p w:rsidR="00C91CC9" w:rsidRPr="008B6A97" w:rsidRDefault="00C91CC9">
      <w:r w:rsidRPr="008B6A97">
        <w:t xml:space="preserve">Z)  </w:t>
      </w:r>
      <w:r w:rsidR="004812AD">
        <w:t>integer</w:t>
      </w:r>
    </w:p>
    <w:p w:rsidR="00C91CC9" w:rsidRPr="008B6A97" w:rsidRDefault="00C91CC9"/>
    <w:p w:rsidR="00C91CC9" w:rsidRPr="008B6A97" w:rsidRDefault="00C91CC9">
      <w:r w:rsidRPr="008B6A97">
        <w:t xml:space="preserve">ANSWER:  </w:t>
      </w:r>
      <w:r w:rsidR="004812AD">
        <w:t>Y</w:t>
      </w:r>
      <w:r w:rsidRPr="008B6A97">
        <w:t xml:space="preserve">)  </w:t>
      </w:r>
      <w:r w:rsidR="004812AD">
        <w:t>PRIME NUMBER</w:t>
      </w:r>
    </w:p>
    <w:p w:rsidR="00C91CC9" w:rsidRPr="008B6A97" w:rsidRDefault="00C91CC9"/>
    <w:p w:rsidR="00C91CC9" w:rsidRPr="008B6A97" w:rsidRDefault="00C91CC9">
      <w:pPr>
        <w:pStyle w:val="Heading1"/>
      </w:pPr>
      <w:r w:rsidRPr="008B6A97">
        <w:t>BONUS</w:t>
      </w:r>
    </w:p>
    <w:p w:rsidR="00C91CC9" w:rsidRPr="008B6A97" w:rsidRDefault="00C91CC9"/>
    <w:p w:rsidR="00C91CC9" w:rsidRPr="008B6A97" w:rsidRDefault="00C91CC9">
      <w:r w:rsidRPr="008B6A97">
        <w:t xml:space="preserve">22)  GENERAL SCIENCE  </w:t>
      </w:r>
      <w:r w:rsidRPr="008B6A97">
        <w:rPr>
          <w:i/>
        </w:rPr>
        <w:t xml:space="preserve">Multiple Choice </w:t>
      </w:r>
      <w:r w:rsidR="004812AD">
        <w:t>Which of the following elements is neither metal nor nonmetal?</w:t>
      </w:r>
      <w:r w:rsidR="008312E1">
        <w:t>:</w:t>
      </w:r>
      <w:r w:rsidRPr="008B6A97">
        <w:rPr>
          <w:i/>
        </w:rPr>
        <w:t xml:space="preserve"> </w:t>
      </w:r>
    </w:p>
    <w:p w:rsidR="00C91CC9" w:rsidRPr="008B6A97" w:rsidRDefault="00C91CC9"/>
    <w:p w:rsidR="00C91CC9" w:rsidRPr="008B6A97" w:rsidRDefault="00C91CC9">
      <w:r w:rsidRPr="008B6A97">
        <w:t xml:space="preserve">W)  </w:t>
      </w:r>
      <w:r w:rsidR="004812AD">
        <w:t>Sulfur</w:t>
      </w:r>
    </w:p>
    <w:p w:rsidR="00C91CC9" w:rsidRPr="008B6A97" w:rsidRDefault="00C91CC9">
      <w:r w:rsidRPr="008B6A97">
        <w:t xml:space="preserve">X)  </w:t>
      </w:r>
      <w:r w:rsidR="004812AD">
        <w:t>Chlorine</w:t>
      </w:r>
    </w:p>
    <w:p w:rsidR="00C91CC9" w:rsidRPr="008B6A97" w:rsidRDefault="004812AD">
      <w:r>
        <w:t>Y)  Iridium</w:t>
      </w:r>
    </w:p>
    <w:p w:rsidR="00C91CC9" w:rsidRPr="008B6A97" w:rsidRDefault="004812AD">
      <w:r>
        <w:t>Z)  Arsenic</w:t>
      </w:r>
      <w:r w:rsidR="00C91CC9" w:rsidRPr="008B6A97">
        <w:t xml:space="preserve"> </w:t>
      </w:r>
    </w:p>
    <w:p w:rsidR="00C91CC9" w:rsidRPr="008B6A97" w:rsidRDefault="00C91CC9"/>
    <w:p w:rsidR="00C91CC9" w:rsidRPr="008B6A97" w:rsidRDefault="004812AD">
      <w:r>
        <w:t>ANSWER:  Z</w:t>
      </w:r>
      <w:r w:rsidR="00C91CC9" w:rsidRPr="008B6A97">
        <w:t xml:space="preserve">)  </w:t>
      </w:r>
      <w:r>
        <w:t>ARSENIC</w:t>
      </w:r>
      <w:r w:rsidR="00C91CC9" w:rsidRPr="008B6A97">
        <w:t xml:space="preserve"> </w:t>
      </w:r>
    </w:p>
    <w:p w:rsidR="00C91CC9" w:rsidRPr="008B6A97" w:rsidRDefault="00C91CC9">
      <w:pPr>
        <w:jc w:val="center"/>
        <w:rPr>
          <w:b/>
        </w:rPr>
      </w:pPr>
      <w:r w:rsidRPr="008B6A97">
        <w:br w:type="page"/>
      </w:r>
      <w:r w:rsidRPr="008B6A97">
        <w:rPr>
          <w:b/>
        </w:rPr>
        <w:lastRenderedPageBreak/>
        <w:t>TOSS-UP</w:t>
      </w:r>
    </w:p>
    <w:p w:rsidR="00C91CC9" w:rsidRPr="008B6A97" w:rsidRDefault="00C91CC9"/>
    <w:p w:rsidR="00C91CC9" w:rsidRPr="008B6A97" w:rsidRDefault="00C91CC9">
      <w:r w:rsidRPr="008B6A97">
        <w:t xml:space="preserve">23)  CHEMISTRY  </w:t>
      </w:r>
      <w:r w:rsidRPr="008B6A97">
        <w:rPr>
          <w:i/>
        </w:rPr>
        <w:t xml:space="preserve">Multiple Choice  </w:t>
      </w:r>
      <w:r w:rsidR="004812AD">
        <w:t>Which of the following elements cannot participate in hydrogen bonding</w:t>
      </w:r>
      <w:r w:rsidR="003B5FCE" w:rsidRPr="008B6A97">
        <w:t>?</w:t>
      </w:r>
    </w:p>
    <w:p w:rsidR="00C91CC9" w:rsidRPr="008B6A97" w:rsidRDefault="00C91CC9"/>
    <w:p w:rsidR="00C91CC9" w:rsidRPr="008B6A97" w:rsidRDefault="00C91CC9">
      <w:r w:rsidRPr="008B6A97">
        <w:t xml:space="preserve">W)  </w:t>
      </w:r>
      <w:r w:rsidR="004812AD">
        <w:t>Fluorine</w:t>
      </w:r>
    </w:p>
    <w:p w:rsidR="00C91CC9" w:rsidRPr="008B6A97" w:rsidRDefault="004812AD">
      <w:pPr>
        <w:rPr>
          <w:vertAlign w:val="subscript"/>
        </w:rPr>
      </w:pPr>
      <w:r>
        <w:t>X)  Chlorine</w:t>
      </w:r>
    </w:p>
    <w:p w:rsidR="00C91CC9" w:rsidRPr="008B6A97" w:rsidRDefault="004812AD">
      <w:r>
        <w:t>Y)  Nitrogen</w:t>
      </w:r>
    </w:p>
    <w:p w:rsidR="00C91CC9" w:rsidRPr="008B6A97" w:rsidRDefault="004812AD">
      <w:r>
        <w:t>Z)  Oxygen</w:t>
      </w:r>
    </w:p>
    <w:p w:rsidR="00C91CC9" w:rsidRPr="008B6A97" w:rsidRDefault="00C91CC9"/>
    <w:p w:rsidR="00C91CC9" w:rsidRPr="008B6A97" w:rsidRDefault="00C91CC9">
      <w:r w:rsidRPr="008B6A97">
        <w:t xml:space="preserve">ANSWER:  </w:t>
      </w:r>
      <w:r w:rsidR="004812AD">
        <w:t>X) CHLORINE</w:t>
      </w:r>
    </w:p>
    <w:p w:rsidR="00C91CC9" w:rsidRPr="008B6A97" w:rsidRDefault="00C91CC9"/>
    <w:p w:rsidR="00C91CC9" w:rsidRPr="008B6A97" w:rsidRDefault="00C91CC9">
      <w:pPr>
        <w:pStyle w:val="Heading1"/>
      </w:pPr>
      <w:r w:rsidRPr="008B6A97">
        <w:t>BONUS</w:t>
      </w:r>
    </w:p>
    <w:p w:rsidR="00C91CC9" w:rsidRPr="008B6A97" w:rsidRDefault="00C91CC9"/>
    <w:p w:rsidR="00C91CC9" w:rsidRPr="008B6A97" w:rsidRDefault="00C91CC9">
      <w:r w:rsidRPr="008B6A97">
        <w:t xml:space="preserve">23)  CHEMISTRY  </w:t>
      </w:r>
      <w:r w:rsidRPr="008B6A97">
        <w:rPr>
          <w:i/>
        </w:rPr>
        <w:t xml:space="preserve">Short Answer  </w:t>
      </w:r>
      <w:r w:rsidR="00C11D7C">
        <w:t>What is the molecular geometry of the RnCl</w:t>
      </w:r>
      <w:r w:rsidR="00C11D7C">
        <w:rPr>
          <w:vertAlign w:val="subscript"/>
        </w:rPr>
        <w:t>2</w:t>
      </w:r>
      <w:r w:rsidR="00C11D7C">
        <w:t>O</w:t>
      </w:r>
      <w:r w:rsidR="00C11D7C">
        <w:rPr>
          <w:vertAlign w:val="subscript"/>
        </w:rPr>
        <w:t>2</w:t>
      </w:r>
      <w:r w:rsidR="00C11D7C">
        <w:rPr>
          <w:vertAlign w:val="superscript"/>
        </w:rPr>
        <w:t>2-</w:t>
      </w:r>
      <w:r w:rsidR="00C11D7C">
        <w:t xml:space="preserve"> ion</w:t>
      </w:r>
      <w:r w:rsidR="008312E1">
        <w:t>?</w:t>
      </w:r>
    </w:p>
    <w:p w:rsidR="00C91CC9" w:rsidRPr="008B6A97" w:rsidRDefault="00C91CC9"/>
    <w:p w:rsidR="00C91CC9" w:rsidRPr="008B6A97" w:rsidRDefault="00C11D7C">
      <w:r>
        <w:t>ANSWER:  SQUARE PLANAR</w:t>
      </w:r>
    </w:p>
    <w:p w:rsidR="00C91CC9" w:rsidRPr="008B6A97" w:rsidRDefault="00911391">
      <w:r>
        <w:rPr>
          <w:noProof/>
        </w:rPr>
        <w:pict>
          <v:line id="_x0000_s1037" style="position:absolute;z-index:251663360" from="25.2pt,7.8pt" to="385.2pt,7.8pt" o:allowincell="f"/>
        </w:pict>
      </w:r>
      <w:r w:rsidR="00C91CC9" w:rsidRPr="008B6A97">
        <w:t xml:space="preserve">  </w:t>
      </w:r>
    </w:p>
    <w:p w:rsidR="00C91CC9" w:rsidRPr="008B6A97" w:rsidRDefault="00C91CC9"/>
    <w:p w:rsidR="00C91CC9" w:rsidRPr="008B6A97" w:rsidRDefault="00C91CC9">
      <w:pPr>
        <w:pStyle w:val="Heading1"/>
      </w:pPr>
      <w:r w:rsidRPr="008B6A97">
        <w:t>TOSS-UP</w:t>
      </w:r>
    </w:p>
    <w:p w:rsidR="00C91CC9" w:rsidRPr="008B6A97" w:rsidRDefault="00C91CC9"/>
    <w:p w:rsidR="00C91CC9" w:rsidRPr="008312E1" w:rsidRDefault="00C91CC9">
      <w:r w:rsidRPr="008B6A97">
        <w:t xml:space="preserve">24)  PHYSICS  </w:t>
      </w:r>
      <w:r w:rsidR="008312E1">
        <w:rPr>
          <w:i/>
        </w:rPr>
        <w:t>Short Answer</w:t>
      </w:r>
      <w:r w:rsidRPr="008B6A97">
        <w:rPr>
          <w:i/>
        </w:rPr>
        <w:t xml:space="preserve">  </w:t>
      </w:r>
      <w:r w:rsidR="00C11D7C">
        <w:rPr>
          <w:i/>
        </w:rPr>
        <w:t xml:space="preserve"> </w:t>
      </w:r>
      <w:r w:rsidR="00C11D7C">
        <w:t>Name this quark which is approximately the size of a rhenium nucleus, was originally named the truth quark, and was the last quark to be discovered.</w:t>
      </w:r>
    </w:p>
    <w:p w:rsidR="00C91CC9" w:rsidRPr="008B6A97" w:rsidRDefault="00C91CC9"/>
    <w:p w:rsidR="00C91CC9" w:rsidRPr="008B6A97" w:rsidRDefault="00C91CC9">
      <w:r w:rsidRPr="008B6A97">
        <w:t xml:space="preserve">ANSWER:  </w:t>
      </w:r>
      <w:r w:rsidR="00C11D7C">
        <w:t>TOP QUARK</w:t>
      </w:r>
    </w:p>
    <w:p w:rsidR="00C91CC9" w:rsidRPr="008B6A97" w:rsidRDefault="00C91CC9"/>
    <w:p w:rsidR="00C91CC9" w:rsidRPr="008B6A97" w:rsidRDefault="00C91CC9">
      <w:pPr>
        <w:pStyle w:val="Heading1"/>
      </w:pPr>
      <w:r w:rsidRPr="008B6A97">
        <w:t>BONUS</w:t>
      </w:r>
    </w:p>
    <w:p w:rsidR="00C91CC9" w:rsidRPr="008B6A97" w:rsidRDefault="00C91CC9"/>
    <w:p w:rsidR="00C91CC9" w:rsidRPr="008B6A97" w:rsidRDefault="00C91CC9">
      <w:r w:rsidRPr="008B6A97">
        <w:t xml:space="preserve">24)  PHYSICS  </w:t>
      </w:r>
      <w:r w:rsidRPr="008B6A97">
        <w:rPr>
          <w:i/>
        </w:rPr>
        <w:t xml:space="preserve">Short Answer  </w:t>
      </w:r>
      <w:r w:rsidR="00C15574">
        <w:t>The creation of a potential difference across a conducte</w:t>
      </w:r>
      <w:r w:rsidR="00535FB6">
        <w:t>r</w:t>
      </w:r>
      <w:r w:rsidR="00C15574">
        <w:t xml:space="preserve"> by a perpendicular magnetic field is due to what effect?</w:t>
      </w:r>
    </w:p>
    <w:p w:rsidR="00C91CC9" w:rsidRPr="008B6A97" w:rsidRDefault="00C91CC9"/>
    <w:p w:rsidR="00C91CC9" w:rsidRPr="008B6A97" w:rsidRDefault="00C91CC9">
      <w:r w:rsidRPr="008B6A97">
        <w:t xml:space="preserve">ANSWER:  </w:t>
      </w:r>
      <w:r w:rsidR="00C15574">
        <w:t>HALL EFFECT</w:t>
      </w:r>
    </w:p>
    <w:p w:rsidR="00C91CC9" w:rsidRPr="008B6A97" w:rsidRDefault="00C91CC9"/>
    <w:p w:rsidR="00C91CC9" w:rsidRPr="008B6A97" w:rsidRDefault="00C91CC9">
      <w:pPr>
        <w:jc w:val="center"/>
        <w:rPr>
          <w:b/>
        </w:rPr>
      </w:pPr>
      <w:r w:rsidRPr="008B6A97">
        <w:br w:type="page"/>
      </w:r>
      <w:r w:rsidRPr="008B6A97">
        <w:rPr>
          <w:b/>
        </w:rPr>
        <w:lastRenderedPageBreak/>
        <w:t>TOSS-UP</w:t>
      </w:r>
    </w:p>
    <w:p w:rsidR="00C91CC9" w:rsidRPr="008B6A97" w:rsidRDefault="00C91CC9"/>
    <w:p w:rsidR="00C91CC9" w:rsidRPr="008B6A97" w:rsidRDefault="00C91CC9">
      <w:r w:rsidRPr="008B6A97">
        <w:t xml:space="preserve">25)  BIOLOGY  </w:t>
      </w:r>
      <w:r w:rsidRPr="008B6A97">
        <w:rPr>
          <w:i/>
        </w:rPr>
        <w:t xml:space="preserve">Multiple Choice  </w:t>
      </w:r>
      <w:r w:rsidR="00C11D7C">
        <w:t>Which type of eukaryotic cell is unique in that their cytoskeletal network contains spectrin and ankyrin, are produced through the work of EPO, lack nuclei, and contain hemoglobin?</w:t>
      </w:r>
    </w:p>
    <w:p w:rsidR="00C91CC9" w:rsidRPr="008B6A97" w:rsidRDefault="00C91CC9">
      <w:pPr>
        <w:rPr>
          <w:i/>
        </w:rPr>
      </w:pPr>
    </w:p>
    <w:p w:rsidR="00C91CC9" w:rsidRPr="008B6A97" w:rsidRDefault="00C91CC9">
      <w:r w:rsidRPr="008B6A97">
        <w:t xml:space="preserve">W)  </w:t>
      </w:r>
      <w:r w:rsidR="00C11D7C">
        <w:t>Monocytes</w:t>
      </w:r>
    </w:p>
    <w:p w:rsidR="00C91CC9" w:rsidRPr="008B6A97" w:rsidRDefault="00C11D7C">
      <w:r>
        <w:t>X)  Erythrocytes</w:t>
      </w:r>
    </w:p>
    <w:p w:rsidR="00C91CC9" w:rsidRPr="008B6A97" w:rsidRDefault="00541A78">
      <w:pPr>
        <w:pStyle w:val="Heading4"/>
        <w:rPr>
          <w:color w:val="auto"/>
        </w:rPr>
      </w:pPr>
      <w:r w:rsidRPr="008B6A97">
        <w:rPr>
          <w:color w:val="auto"/>
        </w:rPr>
        <w:t xml:space="preserve">Y)  </w:t>
      </w:r>
      <w:r w:rsidR="00C11D7C">
        <w:rPr>
          <w:color w:val="auto"/>
        </w:rPr>
        <w:t>Phagocytes</w:t>
      </w:r>
    </w:p>
    <w:p w:rsidR="00C91CC9" w:rsidRPr="008B6A97" w:rsidRDefault="00541A78">
      <w:r w:rsidRPr="008B6A97">
        <w:t xml:space="preserve">Z)  </w:t>
      </w:r>
      <w:r w:rsidR="00C11D7C">
        <w:t>Chondrocytes</w:t>
      </w:r>
    </w:p>
    <w:p w:rsidR="00C91CC9" w:rsidRPr="008B6A97" w:rsidRDefault="00C91CC9"/>
    <w:p w:rsidR="00C91CC9" w:rsidRPr="008B6A97" w:rsidRDefault="00C91CC9">
      <w:r w:rsidRPr="008B6A97">
        <w:t xml:space="preserve">ANSWER:  X)  </w:t>
      </w:r>
      <w:r w:rsidR="00C11D7C">
        <w:t>ERYTHROCYTES</w:t>
      </w:r>
      <w:r w:rsidRPr="008B6A97">
        <w:t xml:space="preserve"> </w:t>
      </w:r>
    </w:p>
    <w:p w:rsidR="00C91CC9" w:rsidRPr="008B6A97" w:rsidRDefault="00C91CC9"/>
    <w:p w:rsidR="00C91CC9" w:rsidRPr="008B6A97" w:rsidRDefault="00C91CC9">
      <w:pPr>
        <w:pStyle w:val="Heading1"/>
      </w:pPr>
      <w:r w:rsidRPr="008B6A97">
        <w:t>BONUS</w:t>
      </w:r>
    </w:p>
    <w:p w:rsidR="00C91CC9" w:rsidRPr="008B6A97" w:rsidRDefault="00C91CC9"/>
    <w:p w:rsidR="00C91CC9" w:rsidRPr="00C11D7C" w:rsidRDefault="00C91CC9">
      <w:pPr>
        <w:rPr>
          <w:u w:val="single"/>
        </w:rPr>
      </w:pPr>
      <w:r w:rsidRPr="008B6A97">
        <w:t xml:space="preserve">25)  BIOLOGY  </w:t>
      </w:r>
      <w:r w:rsidRPr="008B6A97">
        <w:rPr>
          <w:i/>
        </w:rPr>
        <w:t xml:space="preserve">Short Answer  </w:t>
      </w:r>
      <w:r w:rsidR="00C11D7C">
        <w:t>One of the major differences  between hemidesmosomes and focal adhesions is that hemidesmosomes are attached to intermediate filaments, while focal adhesions are attached to what?</w:t>
      </w:r>
    </w:p>
    <w:p w:rsidR="00C91CC9" w:rsidRPr="008B6A97" w:rsidRDefault="00C91CC9">
      <w:pPr>
        <w:rPr>
          <w:u w:val="single"/>
        </w:rPr>
      </w:pPr>
    </w:p>
    <w:p w:rsidR="00C91CC9" w:rsidRPr="008B6A97" w:rsidRDefault="00C11D7C">
      <w:r>
        <w:t>ANSWER: MICROFILAMENTS (Accept: ACTIN FILAMENTS)</w:t>
      </w:r>
    </w:p>
    <w:p w:rsidR="00C91CC9" w:rsidRPr="008B6A97" w:rsidRDefault="00C91CC9"/>
    <w:p w:rsidR="00C91CC9" w:rsidRPr="008B6A97" w:rsidRDefault="00C91CC9"/>
    <w:p w:rsidR="00C91CC9" w:rsidRPr="008B6A97" w:rsidRDefault="00C91CC9"/>
    <w:p w:rsidR="00C91CC9" w:rsidRPr="008B6A97" w:rsidRDefault="00C91CC9"/>
    <w:p w:rsidR="00C91CC9" w:rsidRPr="008B6A97" w:rsidRDefault="00C91CC9"/>
    <w:sectPr w:rsidR="00C91CC9" w:rsidRPr="008B6A97" w:rsidSect="00D1732C">
      <w:footerReference w:type="default" r:id="rId9"/>
      <w:pgSz w:w="12240" w:h="15840" w:code="1"/>
      <w:pgMar w:top="1440" w:right="72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33F0" w:rsidRDefault="00C333F0">
      <w:r>
        <w:separator/>
      </w:r>
    </w:p>
  </w:endnote>
  <w:endnote w:type="continuationSeparator" w:id="0">
    <w:p w:rsidR="00C333F0" w:rsidRDefault="00C333F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1CC9" w:rsidRDefault="00C91CC9">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33F0" w:rsidRDefault="00C333F0">
      <w:r>
        <w:separator/>
      </w:r>
    </w:p>
  </w:footnote>
  <w:footnote w:type="continuationSeparator" w:id="0">
    <w:p w:rsidR="00C333F0" w:rsidRDefault="00C333F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9B738A"/>
    <w:rsid w:val="00000344"/>
    <w:rsid w:val="00001A00"/>
    <w:rsid w:val="000A5204"/>
    <w:rsid w:val="000C43A9"/>
    <w:rsid w:val="0010670C"/>
    <w:rsid w:val="0016265E"/>
    <w:rsid w:val="00182DD7"/>
    <w:rsid w:val="00300843"/>
    <w:rsid w:val="00360CE1"/>
    <w:rsid w:val="0036194F"/>
    <w:rsid w:val="00362984"/>
    <w:rsid w:val="003A2D08"/>
    <w:rsid w:val="003B5FCE"/>
    <w:rsid w:val="003C5F49"/>
    <w:rsid w:val="003F629E"/>
    <w:rsid w:val="0043531B"/>
    <w:rsid w:val="004812AD"/>
    <w:rsid w:val="00494AB2"/>
    <w:rsid w:val="00495DC0"/>
    <w:rsid w:val="004A7876"/>
    <w:rsid w:val="004C0B7C"/>
    <w:rsid w:val="004C0F44"/>
    <w:rsid w:val="004C1186"/>
    <w:rsid w:val="00533737"/>
    <w:rsid w:val="00535FB6"/>
    <w:rsid w:val="00541A78"/>
    <w:rsid w:val="005740B5"/>
    <w:rsid w:val="005A284D"/>
    <w:rsid w:val="005F19C3"/>
    <w:rsid w:val="006111C9"/>
    <w:rsid w:val="006512A6"/>
    <w:rsid w:val="00660898"/>
    <w:rsid w:val="006A45D0"/>
    <w:rsid w:val="006A4AC1"/>
    <w:rsid w:val="006B223E"/>
    <w:rsid w:val="006B4B8F"/>
    <w:rsid w:val="006C6AB3"/>
    <w:rsid w:val="006C748A"/>
    <w:rsid w:val="0071721D"/>
    <w:rsid w:val="00765C2F"/>
    <w:rsid w:val="007B356A"/>
    <w:rsid w:val="007B36E3"/>
    <w:rsid w:val="007D7990"/>
    <w:rsid w:val="0081121F"/>
    <w:rsid w:val="00813E04"/>
    <w:rsid w:val="00820EE5"/>
    <w:rsid w:val="008312E1"/>
    <w:rsid w:val="008A0DBE"/>
    <w:rsid w:val="008B6A97"/>
    <w:rsid w:val="00911391"/>
    <w:rsid w:val="00945749"/>
    <w:rsid w:val="00961C82"/>
    <w:rsid w:val="00971876"/>
    <w:rsid w:val="0098046E"/>
    <w:rsid w:val="009950DC"/>
    <w:rsid w:val="009B591D"/>
    <w:rsid w:val="009B738A"/>
    <w:rsid w:val="009F56F8"/>
    <w:rsid w:val="00A0182F"/>
    <w:rsid w:val="00A118E8"/>
    <w:rsid w:val="00A3483D"/>
    <w:rsid w:val="00A44DB5"/>
    <w:rsid w:val="00A60BA9"/>
    <w:rsid w:val="00AA4400"/>
    <w:rsid w:val="00AB340D"/>
    <w:rsid w:val="00AB5BE8"/>
    <w:rsid w:val="00B152DC"/>
    <w:rsid w:val="00B23F13"/>
    <w:rsid w:val="00B264B8"/>
    <w:rsid w:val="00B57713"/>
    <w:rsid w:val="00B67483"/>
    <w:rsid w:val="00B85E45"/>
    <w:rsid w:val="00BC7737"/>
    <w:rsid w:val="00BD5F7C"/>
    <w:rsid w:val="00C11D7C"/>
    <w:rsid w:val="00C1314D"/>
    <w:rsid w:val="00C15086"/>
    <w:rsid w:val="00C15574"/>
    <w:rsid w:val="00C23045"/>
    <w:rsid w:val="00C333F0"/>
    <w:rsid w:val="00C62311"/>
    <w:rsid w:val="00C91CC9"/>
    <w:rsid w:val="00CF4E19"/>
    <w:rsid w:val="00D10429"/>
    <w:rsid w:val="00D1732C"/>
    <w:rsid w:val="00D25D08"/>
    <w:rsid w:val="00D261C7"/>
    <w:rsid w:val="00D4727A"/>
    <w:rsid w:val="00DB451C"/>
    <w:rsid w:val="00DF4610"/>
    <w:rsid w:val="00DF5079"/>
    <w:rsid w:val="00DF5C30"/>
    <w:rsid w:val="00DF79B7"/>
    <w:rsid w:val="00E041D2"/>
    <w:rsid w:val="00E335CB"/>
    <w:rsid w:val="00E37153"/>
    <w:rsid w:val="00E72238"/>
    <w:rsid w:val="00E827F6"/>
    <w:rsid w:val="00EA0659"/>
    <w:rsid w:val="00EC4C39"/>
    <w:rsid w:val="00EF6EEC"/>
    <w:rsid w:val="00F04FA9"/>
    <w:rsid w:val="00F40821"/>
    <w:rsid w:val="00FB02F1"/>
    <w:rsid w:val="00FB2FE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32C"/>
    <w:rPr>
      <w:sz w:val="24"/>
      <w:lang w:eastAsia="en-US"/>
    </w:rPr>
  </w:style>
  <w:style w:type="paragraph" w:styleId="Heading1">
    <w:name w:val="heading 1"/>
    <w:basedOn w:val="Normal"/>
    <w:next w:val="Normal"/>
    <w:qFormat/>
    <w:rsid w:val="00D1732C"/>
    <w:pPr>
      <w:keepNext/>
      <w:jc w:val="center"/>
      <w:outlineLvl w:val="0"/>
    </w:pPr>
    <w:rPr>
      <w:b/>
    </w:rPr>
  </w:style>
  <w:style w:type="paragraph" w:styleId="Heading2">
    <w:name w:val="heading 2"/>
    <w:basedOn w:val="Normal"/>
    <w:next w:val="Normal"/>
    <w:qFormat/>
    <w:rsid w:val="00D1732C"/>
    <w:pPr>
      <w:keepNext/>
      <w:outlineLvl w:val="1"/>
    </w:pPr>
    <w:rPr>
      <w:b/>
    </w:rPr>
  </w:style>
  <w:style w:type="paragraph" w:styleId="Heading4">
    <w:name w:val="heading 4"/>
    <w:basedOn w:val="Normal"/>
    <w:next w:val="Normal"/>
    <w:qFormat/>
    <w:rsid w:val="00D1732C"/>
    <w:pPr>
      <w:keepNext/>
      <w:outlineLvl w:val="3"/>
    </w:pPr>
    <w:rPr>
      <w:color w:val="0000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1732C"/>
    <w:pPr>
      <w:jc w:val="center"/>
    </w:pPr>
    <w:rPr>
      <w:b/>
    </w:rPr>
  </w:style>
  <w:style w:type="paragraph" w:styleId="BodyText2">
    <w:name w:val="Body Text 2"/>
    <w:basedOn w:val="Normal"/>
    <w:rsid w:val="00D1732C"/>
    <w:rPr>
      <w:color w:val="FF00FF"/>
    </w:rPr>
  </w:style>
  <w:style w:type="paragraph" w:customStyle="1" w:styleId="-PAGE-">
    <w:name w:val="- PAGE -"/>
    <w:rsid w:val="00D1732C"/>
    <w:rPr>
      <w:lang w:eastAsia="en-US"/>
    </w:rPr>
  </w:style>
  <w:style w:type="paragraph" w:styleId="Header">
    <w:name w:val="header"/>
    <w:basedOn w:val="Normal"/>
    <w:rsid w:val="00D1732C"/>
    <w:pPr>
      <w:tabs>
        <w:tab w:val="center" w:pos="4320"/>
        <w:tab w:val="right" w:pos="8640"/>
      </w:tabs>
    </w:pPr>
  </w:style>
  <w:style w:type="paragraph" w:styleId="Footer">
    <w:name w:val="footer"/>
    <w:basedOn w:val="Normal"/>
    <w:rsid w:val="00D1732C"/>
    <w:pPr>
      <w:tabs>
        <w:tab w:val="center" w:pos="4320"/>
        <w:tab w:val="right" w:pos="8640"/>
      </w:tabs>
    </w:pPr>
  </w:style>
  <w:style w:type="character" w:styleId="PageNumber">
    <w:name w:val="page number"/>
    <w:basedOn w:val="DefaultParagraphFont"/>
    <w:rsid w:val="00D1732C"/>
  </w:style>
  <w:style w:type="character" w:styleId="CommentReference">
    <w:name w:val="annotation reference"/>
    <w:basedOn w:val="DefaultParagraphFont"/>
    <w:semiHidden/>
    <w:rsid w:val="00D1732C"/>
    <w:rPr>
      <w:sz w:val="16"/>
      <w:szCs w:val="16"/>
    </w:rPr>
  </w:style>
  <w:style w:type="paragraph" w:styleId="CommentText">
    <w:name w:val="annotation text"/>
    <w:basedOn w:val="Normal"/>
    <w:semiHidden/>
    <w:rsid w:val="00D1732C"/>
    <w:rPr>
      <w:sz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Templates\rounds%20template-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6DADBA-25B4-4154-8017-1B9FBE3EC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rounds template-4</Template>
  <TotalTime>602</TotalTime>
  <Pages>13</Pages>
  <Words>1486</Words>
  <Characters>8472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TOSS-UP</vt:lpstr>
    </vt:vector>
  </TitlesOfParts>
  <Company>PF Enterprises</Company>
  <LinksUpToDate>false</LinksUpToDate>
  <CharactersWithSpaces>9939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TOSS-UP</dc:title>
  <dc:creator>Elaine Faletra</dc:creator>
  <cp:lastModifiedBy>Rishi</cp:lastModifiedBy>
  <cp:revision>18</cp:revision>
  <cp:lastPrinted>2000-10-14T23:23:00Z</cp:lastPrinted>
  <dcterms:created xsi:type="dcterms:W3CDTF">2009-01-19T04:17:00Z</dcterms:created>
  <dcterms:modified xsi:type="dcterms:W3CDTF">2009-11-24T04:11:00Z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1002602102</vt:i4>
  </property>
  <property fmtid="{D5CDD505-2E9C-101B-9397-08002B2CF9AE}" pid="3" name="_EmailSubject">
    <vt:lpwstr>Science Bowl Sample Questions - 1 more time</vt:lpwstr>
  </property>
  <property fmtid="{D5CDD505-2E9C-101B-9397-08002B2CF9AE}" pid="4" name="_AuthorEmail">
    <vt:lpwstr>Sue-Ellen.Walbridge@science.doe.gov</vt:lpwstr>
  </property>
  <property fmtid="{D5CDD505-2E9C-101B-9397-08002B2CF9AE}" pid="5" name="_AuthorEmailDisplayName">
    <vt:lpwstr>Walbridge, Sue-Ellen</vt:lpwstr>
  </property>
  <property fmtid="{D5CDD505-2E9C-101B-9397-08002B2CF9AE}" pid="6" name="_PreviousAdHocReviewCycleID">
    <vt:i4>655096277</vt:i4>
  </property>
  <property fmtid="{D5CDD505-2E9C-101B-9397-08002B2CF9AE}" pid="7" name="_ReviewingToolsShownOnce">
    <vt:lpwstr/>
  </property>
</Properties>
</file>